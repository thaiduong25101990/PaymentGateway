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8A3" w:rsidRPr="009F1DA0" w:rsidRDefault="00170D05" w:rsidP="00F73AE2">
      <w:pPr>
        <w:tabs>
          <w:tab w:val="left" w:pos="360"/>
        </w:tabs>
        <w:spacing w:before="120"/>
        <w:rPr>
          <w:sz w:val="24"/>
          <w:szCs w:val="24"/>
        </w:rPr>
      </w:pPr>
      <w:bookmarkStart w:id="0" w:name="_GoBack"/>
      <w:bookmarkEnd w:id="0"/>
      <w:r>
        <w:rPr>
          <w:noProof/>
          <w:sz w:val="24"/>
          <w:szCs w:val="24"/>
        </w:rPr>
        <mc:AlternateContent>
          <mc:Choice Requires="wpg">
            <w:drawing>
              <wp:anchor distT="0" distB="0" distL="114300" distR="114300" simplePos="0" relativeHeight="251657216" behindDoc="0" locked="0" layoutInCell="1" allowOverlap="1">
                <wp:simplePos x="0" y="0"/>
                <wp:positionH relativeFrom="column">
                  <wp:posOffset>-8255</wp:posOffset>
                </wp:positionH>
                <wp:positionV relativeFrom="paragraph">
                  <wp:posOffset>-541020</wp:posOffset>
                </wp:positionV>
                <wp:extent cx="5761355" cy="1111250"/>
                <wp:effectExtent l="20320" t="1905" r="19050" b="1270"/>
                <wp:wrapNone/>
                <wp:docPr id="4"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1355" cy="1111250"/>
                          <a:chOff x="1650" y="589"/>
                          <a:chExt cx="9073" cy="1750"/>
                        </a:xfrm>
                      </wpg:grpSpPr>
                      <wps:wsp>
                        <wps:cNvPr id="5" name="Rectangle 3"/>
                        <wps:cNvSpPr>
                          <a:spLocks noChangeArrowheads="1"/>
                        </wps:cNvSpPr>
                        <wps:spPr bwMode="auto">
                          <a:xfrm>
                            <a:off x="5626" y="2015"/>
                            <a:ext cx="5040" cy="3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1C03" w:rsidRPr="009A2736" w:rsidRDefault="00BA1C03" w:rsidP="00D8338E">
                              <w:pPr>
                                <w:jc w:val="right"/>
                              </w:pPr>
                              <w:r>
                                <w:rPr>
                                  <w:b/>
                                </w:rPr>
                                <w:t>MB03/QĐ.VH.006</w:t>
                              </w:r>
                            </w:p>
                          </w:txbxContent>
                        </wps:txbx>
                        <wps:bodyPr rot="0" vert="horz" wrap="square" lIns="0" tIns="0" rIns="0" bIns="0" anchor="t" anchorCtr="0" upright="1">
                          <a:noAutofit/>
                        </wps:bodyPr>
                      </wps:wsp>
                      <wpg:grpSp>
                        <wpg:cNvPr id="6" name="Group 4"/>
                        <wpg:cNvGrpSpPr>
                          <a:grpSpLocks/>
                        </wpg:cNvGrpSpPr>
                        <wpg:grpSpPr bwMode="auto">
                          <a:xfrm>
                            <a:off x="1650" y="589"/>
                            <a:ext cx="9073" cy="1241"/>
                            <a:chOff x="1689" y="333"/>
                            <a:chExt cx="9073" cy="1241"/>
                          </a:xfrm>
                        </wpg:grpSpPr>
                        <wps:wsp>
                          <wps:cNvPr id="7" name="Text Box 5"/>
                          <wps:cNvSpPr txBox="1">
                            <a:spLocks noChangeArrowheads="1"/>
                          </wps:cNvSpPr>
                          <wps:spPr bwMode="auto">
                            <a:xfrm>
                              <a:off x="1689" y="953"/>
                              <a:ext cx="9071" cy="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1C03" w:rsidRDefault="00BA1C03" w:rsidP="00646AC4">
                                <w:pPr>
                                  <w:spacing w:after="60"/>
                                  <w:rPr>
                                    <w:rFonts w:ascii="Arial" w:hAnsi="Arial" w:cs="Arial"/>
                                    <w:b/>
                                    <w:color w:val="FF0000"/>
                                    <w:sz w:val="18"/>
                                    <w:szCs w:val="18"/>
                                  </w:rPr>
                                </w:pPr>
                                <w:r>
                                  <w:rPr>
                                    <w:rFonts w:ascii="Arial" w:hAnsi="Arial" w:cs="Arial"/>
                                    <w:b/>
                                    <w:color w:val="FF0000"/>
                                    <w:sz w:val="18"/>
                                    <w:szCs w:val="18"/>
                                  </w:rPr>
                                  <w:t>NG</w:t>
                                </w:r>
                                <w:r w:rsidRPr="00304770">
                                  <w:rPr>
                                    <w:rFonts w:ascii="Arial" w:hAnsi="Arial" w:cs="Arial"/>
                                    <w:b/>
                                    <w:color w:val="FF0000"/>
                                    <w:sz w:val="18"/>
                                    <w:szCs w:val="18"/>
                                  </w:rPr>
                                  <w:t>Â</w:t>
                                </w:r>
                                <w:r>
                                  <w:rPr>
                                    <w:rFonts w:ascii="Arial" w:hAnsi="Arial" w:cs="Arial"/>
                                    <w:b/>
                                    <w:color w:val="FF0000"/>
                                    <w:sz w:val="18"/>
                                    <w:szCs w:val="18"/>
                                  </w:rPr>
                                  <w:t>N H</w:t>
                                </w:r>
                                <w:r w:rsidRPr="00304770">
                                  <w:rPr>
                                    <w:rFonts w:ascii="Arial" w:hAnsi="Arial" w:cs="Arial"/>
                                    <w:b/>
                                    <w:color w:val="FF0000"/>
                                    <w:sz w:val="18"/>
                                    <w:szCs w:val="18"/>
                                  </w:rPr>
                                  <w:t>ÀNG</w:t>
                                </w:r>
                                <w:r>
                                  <w:rPr>
                                    <w:rFonts w:ascii="Arial" w:hAnsi="Arial" w:cs="Arial"/>
                                    <w:b/>
                                    <w:color w:val="FF0000"/>
                                    <w:sz w:val="18"/>
                                    <w:szCs w:val="18"/>
                                  </w:rPr>
                                  <w:t xml:space="preserve"> TMCP H</w:t>
                                </w:r>
                                <w:r w:rsidRPr="00304770">
                                  <w:rPr>
                                    <w:rFonts w:ascii="Arial" w:hAnsi="Arial" w:cs="Arial"/>
                                    <w:b/>
                                    <w:color w:val="FF0000"/>
                                    <w:sz w:val="18"/>
                                    <w:szCs w:val="18"/>
                                  </w:rPr>
                                  <w:t>ÀNG</w:t>
                                </w:r>
                                <w:r>
                                  <w:rPr>
                                    <w:rFonts w:ascii="Arial" w:hAnsi="Arial" w:cs="Arial"/>
                                    <w:b/>
                                    <w:color w:val="FF0000"/>
                                    <w:sz w:val="18"/>
                                    <w:szCs w:val="18"/>
                                  </w:rPr>
                                  <w:t xml:space="preserve"> H</w:t>
                                </w:r>
                                <w:r w:rsidRPr="00304770">
                                  <w:rPr>
                                    <w:rFonts w:ascii="Arial" w:hAnsi="Arial" w:cs="Arial"/>
                                    <w:b/>
                                    <w:color w:val="FF0000"/>
                                    <w:sz w:val="18"/>
                                    <w:szCs w:val="18"/>
                                  </w:rPr>
                                  <w:t>ẢI</w:t>
                                </w:r>
                                <w:r>
                                  <w:rPr>
                                    <w:rFonts w:ascii="Arial" w:hAnsi="Arial" w:cs="Arial"/>
                                    <w:b/>
                                    <w:color w:val="FF0000"/>
                                    <w:sz w:val="18"/>
                                    <w:szCs w:val="18"/>
                                  </w:rPr>
                                  <w:t xml:space="preserve"> VI</w:t>
                                </w:r>
                                <w:r w:rsidRPr="00304770">
                                  <w:rPr>
                                    <w:rFonts w:ascii="Arial" w:hAnsi="Arial" w:cs="Arial"/>
                                    <w:b/>
                                    <w:color w:val="FF0000"/>
                                    <w:sz w:val="18"/>
                                    <w:szCs w:val="18"/>
                                  </w:rPr>
                                  <w:t>ỆT</w:t>
                                </w:r>
                                <w:smartTag w:uri="urn:schemas-microsoft-com:office:smarttags" w:element="country-region">
                                  <w:smartTag w:uri="urn:schemas-microsoft-com:office:smarttags" w:element="place">
                                    <w:r>
                                      <w:rPr>
                                        <w:rFonts w:ascii="Arial" w:hAnsi="Arial" w:cs="Arial"/>
                                        <w:b/>
                                        <w:color w:val="FF0000"/>
                                        <w:sz w:val="18"/>
                                        <w:szCs w:val="18"/>
                                      </w:rPr>
                                      <w:t>NAM</w:t>
                                    </w:r>
                                  </w:smartTag>
                                </w:smartTag>
                              </w:p>
                              <w:p w:rsidR="00BA1C03" w:rsidRPr="00D72977" w:rsidRDefault="00BA1C03" w:rsidP="00646AC4">
                                <w:pPr>
                                  <w:rPr>
                                    <w:rFonts w:ascii="Arial" w:hAnsi="Arial" w:cs="Arial"/>
                                    <w:sz w:val="18"/>
                                    <w:szCs w:val="18"/>
                                  </w:rPr>
                                </w:pPr>
                                <w:r w:rsidRPr="00304770">
                                  <w:rPr>
                                    <w:rFonts w:ascii="Arial" w:hAnsi="Arial" w:cs="Arial"/>
                                    <w:b/>
                                    <w:sz w:val="18"/>
                                    <w:szCs w:val="18"/>
                                  </w:rPr>
                                  <w:t xml:space="preserve">Trụ sở chính: </w:t>
                                </w:r>
                                <w:r>
                                  <w:rPr>
                                    <w:rFonts w:ascii="Arial" w:hAnsi="Arial" w:cs="Arial"/>
                                    <w:sz w:val="18"/>
                                    <w:szCs w:val="18"/>
                                  </w:rPr>
                                  <w:t>88, Láng Hạ, Q. Đống Đa</w:t>
                                </w:r>
                                <w:r w:rsidRPr="00304770">
                                  <w:rPr>
                                    <w:rFonts w:ascii="Arial" w:hAnsi="Arial" w:cs="Arial"/>
                                    <w:sz w:val="18"/>
                                    <w:szCs w:val="18"/>
                                  </w:rPr>
                                  <w:t>, Hà Nội</w:t>
                                </w:r>
                                <w:r>
                                  <w:rPr>
                                    <w:rFonts w:ascii="Arial" w:hAnsi="Arial" w:cs="Arial"/>
                                    <w:sz w:val="18"/>
                                    <w:szCs w:val="18"/>
                                  </w:rPr>
                                  <w:t xml:space="preserve"> - </w:t>
                                </w:r>
                                <w:r w:rsidRPr="00D72977">
                                  <w:rPr>
                                    <w:rFonts w:ascii="Arial" w:hAnsi="Arial" w:cs="Arial"/>
                                    <w:b/>
                                    <w:sz w:val="18"/>
                                    <w:szCs w:val="18"/>
                                  </w:rPr>
                                  <w:t>ĐT:</w:t>
                                </w:r>
                                <w:r w:rsidRPr="00D72977">
                                  <w:rPr>
                                    <w:rFonts w:ascii="Arial" w:hAnsi="Arial" w:cs="Arial"/>
                                    <w:sz w:val="18"/>
                                    <w:szCs w:val="18"/>
                                  </w:rPr>
                                  <w:t xml:space="preserve"> 04-3771.8989 - </w:t>
                                </w:r>
                                <w:r w:rsidRPr="00D72977">
                                  <w:rPr>
                                    <w:rFonts w:ascii="Arial" w:hAnsi="Arial" w:cs="Arial"/>
                                    <w:b/>
                                    <w:sz w:val="18"/>
                                    <w:szCs w:val="18"/>
                                  </w:rPr>
                                  <w:t>Fax</w:t>
                                </w:r>
                                <w:r w:rsidRPr="00D72977">
                                  <w:rPr>
                                    <w:rFonts w:ascii="Arial" w:hAnsi="Arial" w:cs="Arial"/>
                                    <w:sz w:val="18"/>
                                    <w:szCs w:val="18"/>
                                  </w:rPr>
                                  <w:t xml:space="preserve">: 04-3771.8899 - </w:t>
                                </w:r>
                                <w:r w:rsidRPr="00D72977">
                                  <w:rPr>
                                    <w:rFonts w:ascii="Arial" w:hAnsi="Arial" w:cs="Arial"/>
                                    <w:b/>
                                    <w:sz w:val="18"/>
                                    <w:szCs w:val="18"/>
                                  </w:rPr>
                                  <w:t>www</w:t>
                                </w:r>
                                <w:r w:rsidRPr="00D72977">
                                  <w:rPr>
                                    <w:rFonts w:ascii="Arial" w:hAnsi="Arial" w:cs="Arial"/>
                                    <w:sz w:val="18"/>
                                    <w:szCs w:val="18"/>
                                  </w:rPr>
                                  <w:t>.msb.com.vn</w:t>
                                </w:r>
                              </w:p>
                            </w:txbxContent>
                          </wps:txbx>
                          <wps:bodyPr rot="0" vert="horz" wrap="square" lIns="0" tIns="0" rIns="0" bIns="0" anchor="t" anchorCtr="0" upright="1">
                            <a:noAutofit/>
                          </wps:bodyPr>
                        </wps:wsp>
                        <wps:wsp>
                          <wps:cNvPr id="8" name="Line 6"/>
                          <wps:cNvCnPr/>
                          <wps:spPr bwMode="auto">
                            <a:xfrm>
                              <a:off x="1689" y="1551"/>
                              <a:ext cx="9071" cy="0"/>
                            </a:xfrm>
                            <a:prstGeom prst="line">
                              <a:avLst/>
                            </a:prstGeom>
                            <a:noFill/>
                            <a:ln w="38100">
                              <a:solidFill>
                                <a:srgbClr val="FF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9" name="Picture 7" descr="logo _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370" y="333"/>
                              <a:ext cx="2392" cy="693"/>
                            </a:xfrm>
                            <a:prstGeom prst="rect">
                              <a:avLst/>
                            </a:prstGeom>
                            <a:solidFill>
                              <a:srgbClr val="FFFFFF"/>
                            </a:solidFill>
                          </pic:spPr>
                        </pic:pic>
                      </wpg:grpSp>
                      <wps:wsp>
                        <wps:cNvPr id="10" name="Rectangle 8"/>
                        <wps:cNvSpPr>
                          <a:spLocks noChangeArrowheads="1"/>
                        </wps:cNvSpPr>
                        <wps:spPr bwMode="auto">
                          <a:xfrm>
                            <a:off x="1659" y="1995"/>
                            <a:ext cx="3657" cy="3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1C03" w:rsidRPr="00E876B3" w:rsidRDefault="00BA1C03" w:rsidP="00646AC4">
                              <w:pPr>
                                <w:rPr>
                                  <w:rFonts w:ascii="Calibri" w:hAnsi="Calibri"/>
                                </w:rPr>
                              </w:pPr>
                              <w:r w:rsidRPr="00E876B3">
                                <w:t>TRUNG TÂM ĐI</w:t>
                              </w:r>
                              <w:r w:rsidRPr="00CE587C">
                                <w:t>Ề</w:t>
                              </w:r>
                              <w:r w:rsidRPr="00E876B3">
                                <w:t>U HÀNH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7" o:spid="_x0000_s1026" style="position:absolute;margin-left:-.65pt;margin-top:-42.6pt;width:453.65pt;height:87.5pt;z-index:251657216" coordorigin="1650,589" coordsize="9073,17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">
                <v:rect id="Rectangle 3" o:spid="_x0000_s1027" style="position:absolute;left:5626;top:2015;width:5040;height: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t4cAA&#10;AADaAAAADwAAAGRycy9kb3ducmV2LnhtbESPQWsCMRSE74X+h/AK3mpWQSlbo0ir2Gu3Sq+PzXOz&#10;mrwsm6ixv74RBI/DzHzDzBbJWXGmPrSeFYyGBQji2uuWGwXbn/XrG4gQkTVaz6TgSgEW8+enGZba&#10;X/ibzlVsRIZwKFGBibErpQy1IYdh6Dvi7O197zBm2TdS93jJcGfluCim0mHLecFgRx+G6mN1cgo2&#10;o89Vd5B/FW5spNPOpNr+JqUGL2n5DiJSio/wvf2lFUzgdiXfAD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lt4cAAAADaAAAADwAAAAAAAAAAAAAAAACYAgAAZHJzL2Rvd25y&#10;ZXYueG1sUEsFBgAAAAAEAAQA9QAAAIUDAAAAAA==&#10;" stroked="f">
                  <v:textbox inset="0,0,0,0">
                    <w:txbxContent>
                      <w:p w:rsidR="00BA1C03" w:rsidRPr="009A2736" w:rsidRDefault="00BA1C03" w:rsidP="00D8338E">
                        <w:pPr>
                          <w:jc w:val="right"/>
                        </w:pPr>
                        <w:r>
                          <w:rPr>
                            <w:b/>
                          </w:rPr>
                          <w:t>MB03/QĐ.VH.006</w:t>
                        </w:r>
                      </w:p>
                    </w:txbxContent>
                  </v:textbox>
                </v:rect>
                <v:group id="Group 4" o:spid="_x0000_s1028" style="position:absolute;left:1650;top:589;width:9073;height:1241" coordorigin="1689,333" coordsize="9073,1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type id="_x0000_t202" coordsize="21600,21600" o:spt="202" path="m,l,21600r21600,l21600,xe">
                    <v:stroke joinstyle="miter"/>
                    <v:path gradientshapeok="t" o:connecttype="rect"/>
                  </v:shapetype>
                  <v:shape id="Text Box 5" o:spid="_x0000_s1029" type="#_x0000_t202" style="position:absolute;left:1689;top:953;width:9071;height: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K1sIA&#10;AADaAAAADwAAAGRycy9kb3ducmV2LnhtbESPT4vCMBTE7wt+h/AEL4umenCXahT/ggf3oCueH82z&#10;LTYvJYm2fnsjCB6HmfkNM523phJ3cr60rGA4SEAQZ1aXnCs4/W/7vyB8QNZYWSYFD/Iwn3W+pphq&#10;2/CB7seQiwhhn6KCIoQ6ldJnBRn0A1sTR+9incEQpculdthEuKnkKEnG0mDJcaHAmlYFZdfjzSgY&#10;r92tOfDqe33a7PGvzkfn5eOsVK/bLiYgArXhE363d1rBD7yuxBs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QIrWwgAAANoAAAAPAAAAAAAAAAAAAAAAAJgCAABkcnMvZG93&#10;bnJldi54bWxQSwUGAAAAAAQABAD1AAAAhwMAAAAA&#10;" stroked="f">
                    <v:textbox inset="0,0,0,0">
                      <w:txbxContent>
                        <w:p w:rsidR="00BA1C03" w:rsidRDefault="00BA1C03" w:rsidP="00646AC4">
                          <w:pPr>
                            <w:spacing w:after="60"/>
                            <w:rPr>
                              <w:rFonts w:ascii="Arial" w:hAnsi="Arial" w:cs="Arial"/>
                              <w:b/>
                              <w:color w:val="FF0000"/>
                              <w:sz w:val="18"/>
                              <w:szCs w:val="18"/>
                            </w:rPr>
                          </w:pPr>
                          <w:r>
                            <w:rPr>
                              <w:rFonts w:ascii="Arial" w:hAnsi="Arial" w:cs="Arial"/>
                              <w:b/>
                              <w:color w:val="FF0000"/>
                              <w:sz w:val="18"/>
                              <w:szCs w:val="18"/>
                            </w:rPr>
                            <w:t>NG</w:t>
                          </w:r>
                          <w:r w:rsidRPr="00304770">
                            <w:rPr>
                              <w:rFonts w:ascii="Arial" w:hAnsi="Arial" w:cs="Arial"/>
                              <w:b/>
                              <w:color w:val="FF0000"/>
                              <w:sz w:val="18"/>
                              <w:szCs w:val="18"/>
                            </w:rPr>
                            <w:t>Â</w:t>
                          </w:r>
                          <w:r>
                            <w:rPr>
                              <w:rFonts w:ascii="Arial" w:hAnsi="Arial" w:cs="Arial"/>
                              <w:b/>
                              <w:color w:val="FF0000"/>
                              <w:sz w:val="18"/>
                              <w:szCs w:val="18"/>
                            </w:rPr>
                            <w:t>N H</w:t>
                          </w:r>
                          <w:r w:rsidRPr="00304770">
                            <w:rPr>
                              <w:rFonts w:ascii="Arial" w:hAnsi="Arial" w:cs="Arial"/>
                              <w:b/>
                              <w:color w:val="FF0000"/>
                              <w:sz w:val="18"/>
                              <w:szCs w:val="18"/>
                            </w:rPr>
                            <w:t>ÀNG</w:t>
                          </w:r>
                          <w:r>
                            <w:rPr>
                              <w:rFonts w:ascii="Arial" w:hAnsi="Arial" w:cs="Arial"/>
                              <w:b/>
                              <w:color w:val="FF0000"/>
                              <w:sz w:val="18"/>
                              <w:szCs w:val="18"/>
                            </w:rPr>
                            <w:t xml:space="preserve"> TMCP H</w:t>
                          </w:r>
                          <w:r w:rsidRPr="00304770">
                            <w:rPr>
                              <w:rFonts w:ascii="Arial" w:hAnsi="Arial" w:cs="Arial"/>
                              <w:b/>
                              <w:color w:val="FF0000"/>
                              <w:sz w:val="18"/>
                              <w:szCs w:val="18"/>
                            </w:rPr>
                            <w:t>ÀNG</w:t>
                          </w:r>
                          <w:r>
                            <w:rPr>
                              <w:rFonts w:ascii="Arial" w:hAnsi="Arial" w:cs="Arial"/>
                              <w:b/>
                              <w:color w:val="FF0000"/>
                              <w:sz w:val="18"/>
                              <w:szCs w:val="18"/>
                            </w:rPr>
                            <w:t xml:space="preserve"> H</w:t>
                          </w:r>
                          <w:r w:rsidRPr="00304770">
                            <w:rPr>
                              <w:rFonts w:ascii="Arial" w:hAnsi="Arial" w:cs="Arial"/>
                              <w:b/>
                              <w:color w:val="FF0000"/>
                              <w:sz w:val="18"/>
                              <w:szCs w:val="18"/>
                            </w:rPr>
                            <w:t>ẢI</w:t>
                          </w:r>
                          <w:r>
                            <w:rPr>
                              <w:rFonts w:ascii="Arial" w:hAnsi="Arial" w:cs="Arial"/>
                              <w:b/>
                              <w:color w:val="FF0000"/>
                              <w:sz w:val="18"/>
                              <w:szCs w:val="18"/>
                            </w:rPr>
                            <w:t xml:space="preserve"> VI</w:t>
                          </w:r>
                          <w:r w:rsidRPr="00304770">
                            <w:rPr>
                              <w:rFonts w:ascii="Arial" w:hAnsi="Arial" w:cs="Arial"/>
                              <w:b/>
                              <w:color w:val="FF0000"/>
                              <w:sz w:val="18"/>
                              <w:szCs w:val="18"/>
                            </w:rPr>
                            <w:t>ỆT</w:t>
                          </w:r>
                          <w:smartTag w:uri="urn:schemas-microsoft-com:office:smarttags" w:element="country-region">
                            <w:smartTag w:uri="urn:schemas-microsoft-com:office:smarttags" w:element="place">
                              <w:r>
                                <w:rPr>
                                  <w:rFonts w:ascii="Arial" w:hAnsi="Arial" w:cs="Arial"/>
                                  <w:b/>
                                  <w:color w:val="FF0000"/>
                                  <w:sz w:val="18"/>
                                  <w:szCs w:val="18"/>
                                </w:rPr>
                                <w:t>NAM</w:t>
                              </w:r>
                            </w:smartTag>
                          </w:smartTag>
                        </w:p>
                        <w:p w:rsidR="00BA1C03" w:rsidRPr="00D72977" w:rsidRDefault="00BA1C03" w:rsidP="00646AC4">
                          <w:pPr>
                            <w:rPr>
                              <w:rFonts w:ascii="Arial" w:hAnsi="Arial" w:cs="Arial"/>
                              <w:sz w:val="18"/>
                              <w:szCs w:val="18"/>
                            </w:rPr>
                          </w:pPr>
                          <w:r w:rsidRPr="00304770">
                            <w:rPr>
                              <w:rFonts w:ascii="Arial" w:hAnsi="Arial" w:cs="Arial"/>
                              <w:b/>
                              <w:sz w:val="18"/>
                              <w:szCs w:val="18"/>
                            </w:rPr>
                            <w:t xml:space="preserve">Trụ sở chính: </w:t>
                          </w:r>
                          <w:r>
                            <w:rPr>
                              <w:rFonts w:ascii="Arial" w:hAnsi="Arial" w:cs="Arial"/>
                              <w:sz w:val="18"/>
                              <w:szCs w:val="18"/>
                            </w:rPr>
                            <w:t>88, Láng Hạ, Q. Đống Đa</w:t>
                          </w:r>
                          <w:r w:rsidRPr="00304770">
                            <w:rPr>
                              <w:rFonts w:ascii="Arial" w:hAnsi="Arial" w:cs="Arial"/>
                              <w:sz w:val="18"/>
                              <w:szCs w:val="18"/>
                            </w:rPr>
                            <w:t>, Hà Nội</w:t>
                          </w:r>
                          <w:r>
                            <w:rPr>
                              <w:rFonts w:ascii="Arial" w:hAnsi="Arial" w:cs="Arial"/>
                              <w:sz w:val="18"/>
                              <w:szCs w:val="18"/>
                            </w:rPr>
                            <w:t xml:space="preserve"> - </w:t>
                          </w:r>
                          <w:r w:rsidRPr="00D72977">
                            <w:rPr>
                              <w:rFonts w:ascii="Arial" w:hAnsi="Arial" w:cs="Arial"/>
                              <w:b/>
                              <w:sz w:val="18"/>
                              <w:szCs w:val="18"/>
                            </w:rPr>
                            <w:t>ĐT:</w:t>
                          </w:r>
                          <w:r w:rsidRPr="00D72977">
                            <w:rPr>
                              <w:rFonts w:ascii="Arial" w:hAnsi="Arial" w:cs="Arial"/>
                              <w:sz w:val="18"/>
                              <w:szCs w:val="18"/>
                            </w:rPr>
                            <w:t xml:space="preserve"> 04-3771.8989 - </w:t>
                          </w:r>
                          <w:r w:rsidRPr="00D72977">
                            <w:rPr>
                              <w:rFonts w:ascii="Arial" w:hAnsi="Arial" w:cs="Arial"/>
                              <w:b/>
                              <w:sz w:val="18"/>
                              <w:szCs w:val="18"/>
                            </w:rPr>
                            <w:t>Fax</w:t>
                          </w:r>
                          <w:r w:rsidRPr="00D72977">
                            <w:rPr>
                              <w:rFonts w:ascii="Arial" w:hAnsi="Arial" w:cs="Arial"/>
                              <w:sz w:val="18"/>
                              <w:szCs w:val="18"/>
                            </w:rPr>
                            <w:t xml:space="preserve">: 04-3771.8899 - </w:t>
                          </w:r>
                          <w:r w:rsidRPr="00D72977">
                            <w:rPr>
                              <w:rFonts w:ascii="Arial" w:hAnsi="Arial" w:cs="Arial"/>
                              <w:b/>
                              <w:sz w:val="18"/>
                              <w:szCs w:val="18"/>
                            </w:rPr>
                            <w:t>www</w:t>
                          </w:r>
                          <w:r w:rsidRPr="00D72977">
                            <w:rPr>
                              <w:rFonts w:ascii="Arial" w:hAnsi="Arial" w:cs="Arial"/>
                              <w:sz w:val="18"/>
                              <w:szCs w:val="18"/>
                            </w:rPr>
                            <w:t>.msb.com.vn</w:t>
                          </w:r>
                        </w:p>
                      </w:txbxContent>
                    </v:textbox>
                  </v:shape>
                  <v:line id="Line 6" o:spid="_x0000_s1030" style="position:absolute;visibility:visible;mso-wrap-style:square" from="1689,1551" to="10760,1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gmJsAAAADaAAAADwAAAGRycy9kb3ducmV2LnhtbERPz2uDMBS+D/o/hFfYbY3uUIYzihQK&#10;hcKg3Vh3fDOvKjMv1qQa//vlMNjx4/udl8H0YqLRdZYVpJsEBHFtdceNgo/3/dMLCOeRNfaWScFC&#10;Dspi9ZBjpu3MJ5rOvhExhF2GClrvh0xKV7dk0G3sQBy5qx0N+gjHRuoR5xhuevmcJFtpsOPY0OJA&#10;u5bqn/PdKDgO34fpk99S/RXutzBV1+SySKUe16F6BeEp+H/xn/ugFcSt8Uq8AbL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IJibAAAAA2gAAAA8AAAAAAAAAAAAAAAAA&#10;oQIAAGRycy9kb3ducmV2LnhtbFBLBQYAAAAABAAEAPkAAACOAwAAAAA=&#10;" strokecolor="red" strokeweight="3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1" type="#_x0000_t75" alt="logo _TA" style="position:absolute;left:8370;top:333;width:2392;height:6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WkxTDAAAA2gAAAA8AAABkcnMvZG93bnJldi54bWxEj0GLwjAUhO+C/yE8wYtoqodFu0ZZBEFR&#10;ZI3C4u3RPNuyzUtpotZ/vxEWPA4z8w0zX7a2EndqfOlYwXiUgCDOnCk5V3A+rYdTED4gG6wck4In&#10;eVguup05psY9+Eh3HXIRIexTVFCEUKdS+qwgi37kauLoXV1jMUTZ5NI0+IhwW8lJknxIiyXHhQJr&#10;WhWU/eqbVTCYbbLtLr9oM7i0+29d0s9VH5Tq99qvTxCB2vAO/7c3RsEMXlfiDZCL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JaTFMMAAADaAAAADwAAAAAAAAAAAAAAAACf&#10;AgAAZHJzL2Rvd25yZXYueG1sUEsFBgAAAAAEAAQA9wAAAI8DAAAAAA==&#10;" filled="t">
                    <v:imagedata r:id="rId10" o:title="logo _TA"/>
                  </v:shape>
                </v:group>
                <v:rect id="Rectangle 8" o:spid="_x0000_s1032" style="position:absolute;left:1659;top:1995;width:3657;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fWd8IA&#10;AADbAAAADwAAAGRycy9kb3ducmV2LnhtbESPQU8CMRCF7yb+h2ZMvEkXDsYsFGJUgldWjdfJdtgu&#10;tNPNtkDl1zsHEm4zeW/e+2axKsGrE42pj2xgOqlAEbfR9twZ+P5aP72AShnZoo9MBv4owWp5f7fA&#10;2sYzb+nU5E5JCKcaDbich1rr1DoKmCZxIBZtF8eAWdax03bEs4QHr2dV9awD9iwNDgd6c9QemmMw&#10;sJm+fwx7fWlw4zMdf1xp/W8x5vGhvM5BZSr5Zr5ef1rBF3r5RQbQy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N9Z3wgAAANsAAAAPAAAAAAAAAAAAAAAAAJgCAABkcnMvZG93&#10;bnJldi54bWxQSwUGAAAAAAQABAD1AAAAhwMAAAAA&#10;" stroked="f">
                  <v:textbox inset="0,0,0,0">
                    <w:txbxContent>
                      <w:p w:rsidR="00BA1C03" w:rsidRPr="00E876B3" w:rsidRDefault="00BA1C03" w:rsidP="00646AC4">
                        <w:pPr>
                          <w:rPr>
                            <w:rFonts w:ascii="Calibri" w:hAnsi="Calibri"/>
                          </w:rPr>
                        </w:pPr>
                        <w:r w:rsidRPr="00E876B3">
                          <w:t>TRUNG TÂM ĐI</w:t>
                        </w:r>
                        <w:r w:rsidRPr="00CE587C">
                          <w:t>Ề</w:t>
                        </w:r>
                        <w:r w:rsidRPr="00E876B3">
                          <w:t>U HÀNH</w:t>
                        </w:r>
                      </w:p>
                    </w:txbxContent>
                  </v:textbox>
                </v:rect>
              </v:group>
            </w:pict>
          </mc:Fallback>
        </mc:AlternateContent>
      </w:r>
    </w:p>
    <w:p w:rsidR="006448A3" w:rsidRPr="009F1DA0" w:rsidRDefault="006448A3" w:rsidP="00F73AE2">
      <w:pPr>
        <w:tabs>
          <w:tab w:val="left" w:pos="360"/>
        </w:tabs>
        <w:spacing w:before="120"/>
        <w:rPr>
          <w:sz w:val="24"/>
          <w:szCs w:val="24"/>
        </w:rPr>
      </w:pPr>
    </w:p>
    <w:p w:rsidR="007541C8" w:rsidRPr="009F1DA0" w:rsidRDefault="007541C8" w:rsidP="00F73AE2">
      <w:pPr>
        <w:tabs>
          <w:tab w:val="left" w:pos="360"/>
        </w:tabs>
        <w:spacing w:before="120"/>
        <w:rPr>
          <w:b/>
          <w:sz w:val="24"/>
          <w:szCs w:val="24"/>
        </w:rPr>
      </w:pPr>
      <w:bookmarkStart w:id="1" w:name="_Toc341684038"/>
      <w:bookmarkStart w:id="2" w:name="_Toc341684202"/>
    </w:p>
    <w:p w:rsidR="006448A3" w:rsidRPr="009F1DA0" w:rsidRDefault="006448A3" w:rsidP="00F73AE2">
      <w:pPr>
        <w:tabs>
          <w:tab w:val="center" w:pos="1440"/>
          <w:tab w:val="center" w:pos="7080"/>
        </w:tabs>
        <w:spacing w:before="120"/>
        <w:jc w:val="center"/>
        <w:outlineLvl w:val="0"/>
        <w:rPr>
          <w:b/>
          <w:sz w:val="24"/>
          <w:szCs w:val="24"/>
        </w:rPr>
      </w:pPr>
      <w:r w:rsidRPr="009F1DA0">
        <w:rPr>
          <w:b/>
          <w:sz w:val="24"/>
          <w:szCs w:val="24"/>
        </w:rPr>
        <w:t>ĐƠN ĐẶT HÀNG PHÁT TRIỂN PHẦN MỀM</w:t>
      </w:r>
      <w:bookmarkEnd w:id="1"/>
      <w:bookmarkEnd w:id="2"/>
    </w:p>
    <w:p w:rsidR="006448A3" w:rsidRDefault="006448A3" w:rsidP="00F73AE2">
      <w:pPr>
        <w:tabs>
          <w:tab w:val="center" w:pos="1440"/>
          <w:tab w:val="center" w:pos="7080"/>
        </w:tabs>
        <w:spacing w:before="120"/>
        <w:jc w:val="center"/>
        <w:outlineLvl w:val="0"/>
        <w:rPr>
          <w:sz w:val="24"/>
          <w:szCs w:val="24"/>
        </w:rPr>
      </w:pPr>
      <w:bookmarkStart w:id="3" w:name="_Toc341684039"/>
      <w:bookmarkStart w:id="4" w:name="_Toc341684203"/>
      <w:r w:rsidRPr="007015C9">
        <w:rPr>
          <w:b/>
          <w:sz w:val="24"/>
          <w:szCs w:val="24"/>
          <w:u w:val="single"/>
        </w:rPr>
        <w:t>Kính gửi:</w:t>
      </w:r>
      <w:r w:rsidR="009F1DA0">
        <w:rPr>
          <w:sz w:val="24"/>
          <w:szCs w:val="24"/>
        </w:rPr>
        <w:t xml:space="preserve"> </w:t>
      </w:r>
      <w:r w:rsidRPr="009F1DA0">
        <w:rPr>
          <w:sz w:val="24"/>
          <w:szCs w:val="24"/>
        </w:rPr>
        <w:t>Công ty M1TECH</w:t>
      </w:r>
      <w:bookmarkEnd w:id="3"/>
      <w:bookmarkEnd w:id="4"/>
    </w:p>
    <w:p w:rsidR="007015C9" w:rsidRPr="009F1DA0" w:rsidRDefault="007015C9" w:rsidP="00F73AE2">
      <w:pPr>
        <w:tabs>
          <w:tab w:val="center" w:pos="1440"/>
          <w:tab w:val="center" w:pos="7080"/>
        </w:tabs>
        <w:spacing w:before="120"/>
        <w:jc w:val="center"/>
        <w:outlineLvl w:val="0"/>
        <w:rPr>
          <w:b/>
          <w:sz w:val="24"/>
          <w:szCs w:val="24"/>
        </w:rPr>
      </w:pPr>
    </w:p>
    <w:p w:rsidR="006448A3" w:rsidRPr="009F1DA0" w:rsidRDefault="006448A3" w:rsidP="00F73AE2">
      <w:pPr>
        <w:pStyle w:val="ListParagraph"/>
        <w:numPr>
          <w:ilvl w:val="0"/>
          <w:numId w:val="7"/>
        </w:numPr>
        <w:suppressAutoHyphens/>
        <w:spacing w:before="120" w:after="0"/>
        <w:rPr>
          <w:sz w:val="24"/>
          <w:szCs w:val="24"/>
        </w:rPr>
      </w:pPr>
      <w:r w:rsidRPr="009F1DA0">
        <w:rPr>
          <w:sz w:val="24"/>
          <w:szCs w:val="24"/>
        </w:rPr>
        <w:t>Căn cứ Hợp đồng sản xuất phát triển phần mềm số</w:t>
      </w:r>
      <w:r w:rsidR="00BA7E5E">
        <w:rPr>
          <w:sz w:val="24"/>
          <w:szCs w:val="24"/>
        </w:rPr>
        <w:t xml:space="preserve"> 04</w:t>
      </w:r>
      <w:r w:rsidRPr="009F1DA0">
        <w:rPr>
          <w:sz w:val="24"/>
          <w:szCs w:val="24"/>
        </w:rPr>
        <w:t>/</w:t>
      </w:r>
      <w:r w:rsidR="00BA7E5E">
        <w:rPr>
          <w:sz w:val="24"/>
          <w:szCs w:val="24"/>
        </w:rPr>
        <w:t>2012</w:t>
      </w:r>
      <w:r w:rsidRPr="009F1DA0">
        <w:rPr>
          <w:sz w:val="24"/>
          <w:szCs w:val="24"/>
        </w:rPr>
        <w:t xml:space="preserve">/M1TECH-MSB ngày </w:t>
      </w:r>
      <w:r w:rsidR="00BA7E5E">
        <w:rPr>
          <w:sz w:val="24"/>
          <w:szCs w:val="24"/>
        </w:rPr>
        <w:t>01/08/2012</w:t>
      </w:r>
      <w:r w:rsidRPr="009F1DA0">
        <w:rPr>
          <w:sz w:val="24"/>
          <w:szCs w:val="24"/>
        </w:rPr>
        <w:t xml:space="preserve"> giữa Công ty Cổ phần Dịch vụ Công nghệ Sao Thủy số 1 (M1TECH) và Ngân hàng Thương mại Cổ phần Hàng </w:t>
      </w:r>
      <w:r w:rsidR="00AF6AE9">
        <w:rPr>
          <w:sz w:val="24"/>
          <w:szCs w:val="24"/>
        </w:rPr>
        <w:t>H</w:t>
      </w:r>
      <w:r w:rsidRPr="009F1DA0">
        <w:rPr>
          <w:sz w:val="24"/>
          <w:szCs w:val="24"/>
        </w:rPr>
        <w:t>ải Việt Nam (Maritime Bank);</w:t>
      </w:r>
    </w:p>
    <w:p w:rsidR="006448A3" w:rsidRPr="009F1DA0" w:rsidRDefault="006448A3" w:rsidP="00F73AE2">
      <w:pPr>
        <w:pStyle w:val="ListParagraph"/>
        <w:numPr>
          <w:ilvl w:val="0"/>
          <w:numId w:val="7"/>
        </w:numPr>
        <w:suppressAutoHyphens/>
        <w:spacing w:before="120" w:after="0"/>
        <w:rPr>
          <w:sz w:val="24"/>
          <w:szCs w:val="24"/>
        </w:rPr>
      </w:pPr>
      <w:bookmarkStart w:id="5" w:name="_Toc341684040"/>
      <w:bookmarkStart w:id="6" w:name="_Toc341684204"/>
      <w:r w:rsidRPr="009F1DA0">
        <w:rPr>
          <w:sz w:val="24"/>
          <w:szCs w:val="24"/>
        </w:rPr>
        <w:t>Căn cứ vào yêu cầu thực tế.</w:t>
      </w:r>
      <w:bookmarkEnd w:id="5"/>
      <w:bookmarkEnd w:id="6"/>
    </w:p>
    <w:p w:rsidR="006448A3" w:rsidRPr="009F1DA0" w:rsidRDefault="009F1DA0" w:rsidP="00F73AE2">
      <w:pPr>
        <w:tabs>
          <w:tab w:val="center" w:pos="426"/>
          <w:tab w:val="center" w:pos="7080"/>
        </w:tabs>
        <w:spacing w:before="120"/>
        <w:jc w:val="both"/>
        <w:outlineLvl w:val="0"/>
        <w:rPr>
          <w:sz w:val="24"/>
          <w:szCs w:val="24"/>
        </w:rPr>
      </w:pPr>
      <w:bookmarkStart w:id="7" w:name="_Toc341684041"/>
      <w:bookmarkStart w:id="8" w:name="_Toc341684205"/>
      <w:r>
        <w:rPr>
          <w:sz w:val="24"/>
          <w:szCs w:val="24"/>
        </w:rPr>
        <w:tab/>
      </w:r>
      <w:r w:rsidR="006448A3" w:rsidRPr="009F1DA0">
        <w:rPr>
          <w:sz w:val="24"/>
          <w:szCs w:val="24"/>
        </w:rPr>
        <w:t xml:space="preserve">Kính đề nghị M1TECH </w:t>
      </w:r>
      <w:r w:rsidR="000A6655">
        <w:rPr>
          <w:sz w:val="24"/>
          <w:szCs w:val="24"/>
        </w:rPr>
        <w:t xml:space="preserve">xây dựng sản phẩm </w:t>
      </w:r>
      <w:r w:rsidR="006448A3" w:rsidRPr="009F1DA0">
        <w:rPr>
          <w:sz w:val="24"/>
          <w:szCs w:val="24"/>
        </w:rPr>
        <w:t xml:space="preserve"> cho Maritime Bank theo các thông tin dưới đây:</w:t>
      </w:r>
      <w:bookmarkEnd w:id="7"/>
      <w:bookmarkEnd w:id="8"/>
    </w:p>
    <w:p w:rsidR="005E3D32" w:rsidRDefault="001214A7" w:rsidP="00217664">
      <w:pPr>
        <w:pStyle w:val="ListParagraph"/>
        <w:numPr>
          <w:ilvl w:val="0"/>
          <w:numId w:val="2"/>
        </w:numPr>
        <w:tabs>
          <w:tab w:val="center" w:pos="720"/>
          <w:tab w:val="center" w:pos="7080"/>
        </w:tabs>
        <w:suppressAutoHyphens/>
        <w:spacing w:before="120" w:after="0"/>
        <w:outlineLvl w:val="0"/>
        <w:rPr>
          <w:b/>
          <w:sz w:val="24"/>
          <w:szCs w:val="24"/>
        </w:rPr>
      </w:pPr>
      <w:bookmarkStart w:id="9" w:name="_Toc341684042"/>
      <w:bookmarkStart w:id="10" w:name="_Toc341684206"/>
      <w:r>
        <w:rPr>
          <w:b/>
          <w:sz w:val="24"/>
          <w:szCs w:val="24"/>
        </w:rPr>
        <w:t>Nội dung</w:t>
      </w:r>
      <w:r w:rsidR="006448A3" w:rsidRPr="00B573E3">
        <w:rPr>
          <w:b/>
          <w:sz w:val="24"/>
          <w:szCs w:val="24"/>
        </w:rPr>
        <w:t>:</w:t>
      </w:r>
    </w:p>
    <w:bookmarkEnd w:id="9"/>
    <w:bookmarkEnd w:id="10"/>
    <w:p w:rsidR="006448A3" w:rsidRPr="001214A7" w:rsidRDefault="000058F7" w:rsidP="00217664">
      <w:pPr>
        <w:pStyle w:val="ListParagraph"/>
        <w:numPr>
          <w:ilvl w:val="0"/>
          <w:numId w:val="7"/>
        </w:numPr>
        <w:suppressAutoHyphens/>
        <w:spacing w:before="120" w:after="0"/>
        <w:rPr>
          <w:sz w:val="24"/>
          <w:szCs w:val="24"/>
        </w:rPr>
      </w:pPr>
      <w:r w:rsidRPr="001214A7">
        <w:rPr>
          <w:sz w:val="24"/>
          <w:szCs w:val="24"/>
        </w:rPr>
        <w:t xml:space="preserve">Chỉnh sửa Sản phẩm OL12 và OL13 thành </w:t>
      </w:r>
      <w:r w:rsidR="00580965" w:rsidRPr="001214A7">
        <w:rPr>
          <w:sz w:val="24"/>
          <w:szCs w:val="24"/>
        </w:rPr>
        <w:t>s</w:t>
      </w:r>
      <w:r w:rsidR="008F5147" w:rsidRPr="001214A7">
        <w:rPr>
          <w:sz w:val="24"/>
          <w:szCs w:val="24"/>
        </w:rPr>
        <w:t>ản phầm</w:t>
      </w:r>
      <w:r w:rsidR="00580965" w:rsidRPr="001214A7">
        <w:rPr>
          <w:sz w:val="24"/>
          <w:szCs w:val="24"/>
        </w:rPr>
        <w:t>: C</w:t>
      </w:r>
      <w:r w:rsidRPr="001214A7">
        <w:rPr>
          <w:sz w:val="24"/>
          <w:szCs w:val="24"/>
        </w:rPr>
        <w:t xml:space="preserve">huyển tiền </w:t>
      </w:r>
      <w:r w:rsidR="00580965" w:rsidRPr="001214A7">
        <w:rPr>
          <w:sz w:val="24"/>
          <w:szCs w:val="24"/>
        </w:rPr>
        <w:t>ĐTLNH</w:t>
      </w:r>
      <w:r w:rsidR="008F5147" w:rsidRPr="001214A7">
        <w:rPr>
          <w:sz w:val="24"/>
          <w:szCs w:val="24"/>
        </w:rPr>
        <w:t xml:space="preserve"> sau giờ cutofftime trên BDS</w:t>
      </w:r>
    </w:p>
    <w:p w:rsidR="00B573E3" w:rsidRDefault="00B573E3" w:rsidP="001214A7">
      <w:pPr>
        <w:pStyle w:val="ListParagraph"/>
        <w:numPr>
          <w:ilvl w:val="0"/>
          <w:numId w:val="7"/>
        </w:numPr>
        <w:suppressAutoHyphens/>
        <w:spacing w:before="120" w:after="0"/>
        <w:rPr>
          <w:b/>
          <w:sz w:val="24"/>
          <w:szCs w:val="24"/>
        </w:rPr>
      </w:pPr>
      <w:r w:rsidRPr="001214A7">
        <w:rPr>
          <w:sz w:val="24"/>
          <w:szCs w:val="24"/>
        </w:rPr>
        <w:t>Map tự động Ngân hàng hưởng các điện đi citad từ BDS</w:t>
      </w:r>
      <w:r w:rsidR="005E3D32" w:rsidRPr="001214A7">
        <w:rPr>
          <w:sz w:val="24"/>
          <w:szCs w:val="24"/>
        </w:rPr>
        <w:t xml:space="preserve"> và phân tách cổng citad 011</w:t>
      </w:r>
      <w:r w:rsidR="00497622">
        <w:rPr>
          <w:sz w:val="24"/>
          <w:szCs w:val="24"/>
        </w:rPr>
        <w:t>,</w:t>
      </w:r>
      <w:r w:rsidR="005E3D32" w:rsidRPr="001214A7">
        <w:rPr>
          <w:sz w:val="24"/>
          <w:szCs w:val="24"/>
        </w:rPr>
        <w:t xml:space="preserve"> 040</w:t>
      </w:r>
    </w:p>
    <w:p w:rsidR="005E3D32" w:rsidRPr="00B573E3" w:rsidRDefault="005E3D32" w:rsidP="005E3D32">
      <w:pPr>
        <w:pStyle w:val="ListParagraph"/>
        <w:tabs>
          <w:tab w:val="center" w:pos="720"/>
          <w:tab w:val="left" w:leader="dot" w:pos="9072"/>
        </w:tabs>
        <w:suppressAutoHyphens/>
        <w:spacing w:before="120" w:after="0"/>
        <w:ind w:left="757" w:firstLine="0"/>
        <w:outlineLvl w:val="0"/>
        <w:rPr>
          <w:b/>
          <w:sz w:val="24"/>
          <w:szCs w:val="24"/>
        </w:rPr>
      </w:pPr>
    </w:p>
    <w:p w:rsidR="006448A3" w:rsidRPr="00B573E3" w:rsidRDefault="006448A3" w:rsidP="00F73AE2">
      <w:pPr>
        <w:pStyle w:val="ListParagraph"/>
        <w:numPr>
          <w:ilvl w:val="0"/>
          <w:numId w:val="2"/>
        </w:numPr>
        <w:tabs>
          <w:tab w:val="center" w:pos="720"/>
          <w:tab w:val="center" w:pos="7080"/>
        </w:tabs>
        <w:suppressAutoHyphens/>
        <w:spacing w:before="120" w:after="0"/>
        <w:outlineLvl w:val="0"/>
        <w:rPr>
          <w:b/>
          <w:sz w:val="24"/>
          <w:szCs w:val="24"/>
        </w:rPr>
      </w:pPr>
      <w:bookmarkStart w:id="11" w:name="_Toc341684043"/>
      <w:bookmarkStart w:id="12" w:name="_Toc341684207"/>
      <w:r w:rsidRPr="00B573E3">
        <w:rPr>
          <w:b/>
          <w:sz w:val="24"/>
          <w:szCs w:val="24"/>
        </w:rPr>
        <w:t>Mô tả yêu cầu:</w:t>
      </w:r>
      <w:bookmarkEnd w:id="11"/>
      <w:bookmarkEnd w:id="12"/>
    </w:p>
    <w:p w:rsidR="00B573E3" w:rsidRPr="00B573E3" w:rsidRDefault="00B573E3" w:rsidP="00217664">
      <w:pPr>
        <w:tabs>
          <w:tab w:val="center" w:pos="709"/>
          <w:tab w:val="left" w:leader="dot" w:pos="9072"/>
        </w:tabs>
        <w:suppressAutoHyphens/>
        <w:spacing w:before="120"/>
        <w:jc w:val="both"/>
        <w:outlineLvl w:val="0"/>
        <w:rPr>
          <w:b/>
          <w:sz w:val="24"/>
          <w:szCs w:val="24"/>
        </w:rPr>
      </w:pPr>
      <w:r w:rsidRPr="00B573E3">
        <w:rPr>
          <w:b/>
          <w:sz w:val="24"/>
          <w:szCs w:val="24"/>
        </w:rPr>
        <w:t xml:space="preserve">2.1. </w:t>
      </w:r>
      <w:r w:rsidR="00497622" w:rsidRPr="00497622">
        <w:rPr>
          <w:b/>
          <w:sz w:val="24"/>
          <w:szCs w:val="24"/>
        </w:rPr>
        <w:t>Chỉnh sửa Sản phẩm OL12 và OL13</w:t>
      </w:r>
    </w:p>
    <w:p w:rsidR="00DE0476" w:rsidRDefault="00497622" w:rsidP="00217664">
      <w:pPr>
        <w:pStyle w:val="ListParagraph"/>
        <w:numPr>
          <w:ilvl w:val="0"/>
          <w:numId w:val="7"/>
        </w:numPr>
        <w:suppressAutoHyphens/>
        <w:spacing w:before="120" w:after="0"/>
        <w:rPr>
          <w:sz w:val="24"/>
          <w:szCs w:val="24"/>
        </w:rPr>
      </w:pPr>
      <w:r>
        <w:rPr>
          <w:sz w:val="24"/>
          <w:szCs w:val="24"/>
        </w:rPr>
        <w:t xml:space="preserve">Chỉnh sửa </w:t>
      </w:r>
      <w:r w:rsidR="00DE0476">
        <w:rPr>
          <w:sz w:val="24"/>
          <w:szCs w:val="24"/>
        </w:rPr>
        <w:t xml:space="preserve">OL12: </w:t>
      </w:r>
      <w:r w:rsidR="000058F7">
        <w:rPr>
          <w:sz w:val="24"/>
          <w:szCs w:val="24"/>
        </w:rPr>
        <w:t xml:space="preserve">Chuyển tiền ĐTLNH giá trị thấp sau giờ </w:t>
      </w:r>
      <w:r w:rsidR="00DE0476">
        <w:rPr>
          <w:sz w:val="24"/>
          <w:szCs w:val="24"/>
        </w:rPr>
        <w:t xml:space="preserve">cutofftime (tương tự sản phẩm OL8, nhưng thời gian bắt đầu giao dịch </w:t>
      </w:r>
      <w:r w:rsidR="00016C48">
        <w:rPr>
          <w:sz w:val="24"/>
          <w:szCs w:val="24"/>
        </w:rPr>
        <w:t xml:space="preserve">sau giờ cut off time, </w:t>
      </w:r>
      <w:r w:rsidR="00610458">
        <w:rPr>
          <w:sz w:val="24"/>
          <w:szCs w:val="24"/>
        </w:rPr>
        <w:t xml:space="preserve">hiện tại </w:t>
      </w:r>
      <w:r w:rsidR="00DE0476">
        <w:rPr>
          <w:sz w:val="24"/>
          <w:szCs w:val="24"/>
        </w:rPr>
        <w:t>là 15h</w:t>
      </w:r>
      <w:r w:rsidR="006C3266">
        <w:rPr>
          <w:sz w:val="24"/>
          <w:szCs w:val="24"/>
        </w:rPr>
        <w:t>)</w:t>
      </w:r>
    </w:p>
    <w:p w:rsidR="00016C48" w:rsidRDefault="00497622" w:rsidP="00217664">
      <w:pPr>
        <w:pStyle w:val="ListParagraph"/>
        <w:numPr>
          <w:ilvl w:val="0"/>
          <w:numId w:val="7"/>
        </w:numPr>
        <w:suppressAutoHyphens/>
        <w:spacing w:before="120" w:after="0"/>
        <w:rPr>
          <w:sz w:val="24"/>
          <w:szCs w:val="24"/>
        </w:rPr>
      </w:pPr>
      <w:r>
        <w:rPr>
          <w:sz w:val="24"/>
          <w:szCs w:val="24"/>
        </w:rPr>
        <w:t>Chỉnh sửa</w:t>
      </w:r>
      <w:r w:rsidR="00DE0476">
        <w:rPr>
          <w:sz w:val="24"/>
          <w:szCs w:val="24"/>
        </w:rPr>
        <w:t xml:space="preserve"> OL13: </w:t>
      </w:r>
      <w:r w:rsidR="00580965">
        <w:rPr>
          <w:sz w:val="24"/>
          <w:szCs w:val="24"/>
        </w:rPr>
        <w:t xml:space="preserve">Chuyển tiền ĐTLNH giá trị cao sau giờ cutofftime </w:t>
      </w:r>
      <w:r w:rsidR="00DE0476">
        <w:rPr>
          <w:sz w:val="24"/>
          <w:szCs w:val="24"/>
        </w:rPr>
        <w:t>(tương tự sản phẩm OL4, nhưng thời gian bắt đầu giao dịch</w:t>
      </w:r>
      <w:r w:rsidR="00016C48">
        <w:rPr>
          <w:sz w:val="24"/>
          <w:szCs w:val="24"/>
        </w:rPr>
        <w:t xml:space="preserve"> sau giờ cut off time,</w:t>
      </w:r>
      <w:r w:rsidR="00DE0476">
        <w:rPr>
          <w:sz w:val="24"/>
          <w:szCs w:val="24"/>
        </w:rPr>
        <w:t xml:space="preserve"> </w:t>
      </w:r>
      <w:r w:rsidR="00610458">
        <w:rPr>
          <w:sz w:val="24"/>
          <w:szCs w:val="24"/>
        </w:rPr>
        <w:t xml:space="preserve">hiện tại </w:t>
      </w:r>
      <w:r w:rsidR="00DE0476">
        <w:rPr>
          <w:sz w:val="24"/>
          <w:szCs w:val="24"/>
        </w:rPr>
        <w:t>là 16h</w:t>
      </w:r>
      <w:r w:rsidR="00016C48">
        <w:rPr>
          <w:sz w:val="24"/>
          <w:szCs w:val="24"/>
        </w:rPr>
        <w:t>)</w:t>
      </w:r>
    </w:p>
    <w:p w:rsidR="00DE0476" w:rsidRDefault="00016C48" w:rsidP="00217664">
      <w:pPr>
        <w:pStyle w:val="ListParagraph"/>
        <w:numPr>
          <w:ilvl w:val="0"/>
          <w:numId w:val="7"/>
        </w:numPr>
        <w:suppressAutoHyphens/>
        <w:spacing w:before="120" w:after="0"/>
        <w:rPr>
          <w:sz w:val="24"/>
          <w:szCs w:val="24"/>
        </w:rPr>
      </w:pPr>
      <w:r>
        <w:rPr>
          <w:sz w:val="24"/>
          <w:szCs w:val="24"/>
        </w:rPr>
        <w:t xml:space="preserve">Tài khoản GL tạm treo: bổ sung TK </w:t>
      </w:r>
      <w:r w:rsidR="00DE0476">
        <w:rPr>
          <w:sz w:val="24"/>
          <w:szCs w:val="24"/>
        </w:rPr>
        <w:t>28089801</w:t>
      </w:r>
      <w:r w:rsidR="005E3D32">
        <w:rPr>
          <w:sz w:val="24"/>
          <w:szCs w:val="24"/>
        </w:rPr>
        <w:t>2</w:t>
      </w:r>
      <w:r>
        <w:rPr>
          <w:sz w:val="24"/>
          <w:szCs w:val="24"/>
        </w:rPr>
        <w:t>.</w:t>
      </w:r>
    </w:p>
    <w:p w:rsidR="00353C11" w:rsidRPr="00D909B0" w:rsidRDefault="00E168CA">
      <w:pPr>
        <w:pStyle w:val="ListParagraph"/>
        <w:numPr>
          <w:ilvl w:val="0"/>
          <w:numId w:val="7"/>
        </w:numPr>
        <w:suppressAutoHyphens/>
        <w:spacing w:before="120" w:after="0"/>
        <w:rPr>
          <w:color w:val="FF0000"/>
          <w:sz w:val="24"/>
          <w:szCs w:val="24"/>
        </w:rPr>
      </w:pPr>
      <w:r w:rsidRPr="00D909B0">
        <w:rPr>
          <w:color w:val="FF0000"/>
          <w:sz w:val="24"/>
          <w:szCs w:val="24"/>
        </w:rPr>
        <w:t xml:space="preserve">Nguyên tắc: </w:t>
      </w:r>
      <w:r w:rsidR="00D36EA0" w:rsidRPr="00D909B0">
        <w:rPr>
          <w:color w:val="FF0000"/>
          <w:sz w:val="24"/>
          <w:szCs w:val="24"/>
        </w:rPr>
        <w:t xml:space="preserve">SP </w:t>
      </w:r>
      <w:r w:rsidRPr="00D909B0">
        <w:rPr>
          <w:color w:val="FF0000"/>
          <w:sz w:val="24"/>
          <w:szCs w:val="24"/>
        </w:rPr>
        <w:t xml:space="preserve">OL12&amp;OL13 </w:t>
      </w:r>
      <w:r w:rsidR="00D36EA0" w:rsidRPr="00D909B0">
        <w:rPr>
          <w:color w:val="FF0000"/>
          <w:sz w:val="24"/>
          <w:szCs w:val="24"/>
        </w:rPr>
        <w:t xml:space="preserve">không đi điện trong ngày mà đi vào ngày </w:t>
      </w:r>
      <w:r w:rsidR="006E6D35" w:rsidRPr="00D909B0">
        <w:rPr>
          <w:color w:val="FF0000"/>
          <w:sz w:val="24"/>
          <w:szCs w:val="24"/>
        </w:rPr>
        <w:t>làm việc</w:t>
      </w:r>
      <w:r w:rsidR="00D36EA0" w:rsidRPr="00D909B0">
        <w:rPr>
          <w:color w:val="FF0000"/>
          <w:sz w:val="24"/>
          <w:szCs w:val="24"/>
        </w:rPr>
        <w:t xml:space="preserve"> tiếp theo</w:t>
      </w:r>
      <w:r w:rsidR="006E6D35" w:rsidRPr="00D909B0">
        <w:rPr>
          <w:color w:val="FF0000"/>
          <w:sz w:val="24"/>
          <w:szCs w:val="24"/>
        </w:rPr>
        <w:t xml:space="preserve"> (theo quy định của Cục công nghệ NH)</w:t>
      </w:r>
    </w:p>
    <w:p w:rsidR="00DE0476" w:rsidRDefault="00DE0476" w:rsidP="00217664">
      <w:pPr>
        <w:pStyle w:val="ListParagraph"/>
        <w:numPr>
          <w:ilvl w:val="0"/>
          <w:numId w:val="7"/>
        </w:numPr>
        <w:suppressAutoHyphens/>
        <w:spacing w:before="120" w:after="0"/>
        <w:rPr>
          <w:sz w:val="24"/>
          <w:szCs w:val="24"/>
        </w:rPr>
      </w:pPr>
      <w:r w:rsidRPr="00580965">
        <w:rPr>
          <w:sz w:val="24"/>
          <w:szCs w:val="24"/>
        </w:rPr>
        <w:t>Số bút toán điện lên gateway ngày hôm sau:  là dãy số đầu tiên từ BDS do hiện nay đang để thời gian đẩy lên gateway từ 7h</w:t>
      </w:r>
    </w:p>
    <w:p w:rsidR="006E6D35" w:rsidRPr="00D909B0" w:rsidRDefault="00DE0476" w:rsidP="006E6D35">
      <w:pPr>
        <w:pStyle w:val="ListParagraph"/>
        <w:numPr>
          <w:ilvl w:val="0"/>
          <w:numId w:val="7"/>
        </w:numPr>
        <w:suppressAutoHyphens/>
        <w:spacing w:before="120" w:after="0"/>
        <w:rPr>
          <w:color w:val="FF0000"/>
          <w:sz w:val="24"/>
          <w:szCs w:val="24"/>
        </w:rPr>
      </w:pPr>
      <w:r w:rsidRPr="00D909B0">
        <w:rPr>
          <w:color w:val="FF0000"/>
          <w:sz w:val="24"/>
          <w:szCs w:val="24"/>
        </w:rPr>
        <w:t>Hệ thống báo cáo liên quan trên gateway</w:t>
      </w:r>
      <w:r w:rsidR="00580965" w:rsidRPr="00D909B0">
        <w:rPr>
          <w:color w:val="FF0000"/>
          <w:sz w:val="24"/>
          <w:szCs w:val="24"/>
        </w:rPr>
        <w:t xml:space="preserve">: Yêu cầu </w:t>
      </w:r>
      <w:r w:rsidR="006E6D35" w:rsidRPr="00D909B0">
        <w:rPr>
          <w:color w:val="FF0000"/>
          <w:sz w:val="24"/>
          <w:szCs w:val="24"/>
        </w:rPr>
        <w:t>XD Báo cáo liệt kê SP OL12&amp; OL13 theo mẫu đính kèm</w:t>
      </w:r>
      <w:r w:rsidR="00FA39B3" w:rsidRPr="00D909B0">
        <w:rPr>
          <w:color w:val="FF0000"/>
          <w:sz w:val="24"/>
          <w:szCs w:val="24"/>
        </w:rPr>
        <w:t xml:space="preserve"> (tương tự BM19 kênh IBPS trên monitor)</w:t>
      </w:r>
      <w:r w:rsidR="006E6D35" w:rsidRPr="00D909B0">
        <w:rPr>
          <w:color w:val="FF0000"/>
          <w:sz w:val="24"/>
          <w:szCs w:val="24"/>
        </w:rPr>
        <w:t xml:space="preserve"> </w:t>
      </w:r>
      <w:r w:rsidR="00FA39B3" w:rsidRPr="00D909B0">
        <w:rPr>
          <w:color w:val="FF0000"/>
          <w:sz w:val="24"/>
          <w:szCs w:val="24"/>
        </w:rPr>
        <w:t xml:space="preserve"> để bên nghiệp vụ thực hiện đối chiếu và hạch toán tất toán thủ công từ TK TG 280898012 sang TK 120101001 </w:t>
      </w:r>
      <w:r w:rsidR="006E6D35" w:rsidRPr="00D909B0">
        <w:rPr>
          <w:color w:val="FF0000"/>
          <w:sz w:val="24"/>
          <w:szCs w:val="24"/>
        </w:rPr>
        <w:t>và đáp ứng các điều kiện:</w:t>
      </w:r>
    </w:p>
    <w:p w:rsidR="00353C11" w:rsidRPr="00D909B0" w:rsidRDefault="00FA39B3">
      <w:pPr>
        <w:pStyle w:val="ListParagraph"/>
        <w:suppressAutoHyphens/>
        <w:spacing w:before="120" w:after="0"/>
        <w:ind w:left="397" w:firstLine="0"/>
        <w:rPr>
          <w:color w:val="FF0000"/>
          <w:sz w:val="24"/>
          <w:szCs w:val="24"/>
        </w:rPr>
      </w:pPr>
      <w:r w:rsidRPr="00D909B0">
        <w:rPr>
          <w:color w:val="FF0000"/>
          <w:sz w:val="24"/>
          <w:szCs w:val="24"/>
        </w:rPr>
        <w:t xml:space="preserve">+ Có thể lựa chọn từ ngày đến ngày </w:t>
      </w:r>
    </w:p>
    <w:p w:rsidR="00353C11" w:rsidRPr="00D909B0" w:rsidRDefault="007E1689">
      <w:pPr>
        <w:pStyle w:val="ListParagraph"/>
        <w:suppressAutoHyphens/>
        <w:spacing w:before="120" w:after="0"/>
        <w:ind w:left="397" w:firstLine="0"/>
        <w:rPr>
          <w:color w:val="FF0000"/>
          <w:sz w:val="24"/>
          <w:szCs w:val="24"/>
        </w:rPr>
      </w:pPr>
      <w:r w:rsidRPr="00D909B0">
        <w:rPr>
          <w:color w:val="FF0000"/>
          <w:sz w:val="24"/>
          <w:szCs w:val="24"/>
        </w:rPr>
        <w:t>+ Tại HO: Có thể in được tổng thể hoặc c</w:t>
      </w:r>
      <w:r w:rsidR="00FA39B3" w:rsidRPr="00D909B0">
        <w:rPr>
          <w:color w:val="FF0000"/>
          <w:sz w:val="24"/>
          <w:szCs w:val="24"/>
        </w:rPr>
        <w:t>ó thể lựa chọn theo chi nhánh tạo điện</w:t>
      </w:r>
    </w:p>
    <w:p w:rsidR="00353C11" w:rsidRPr="00D909B0" w:rsidRDefault="007E1689">
      <w:pPr>
        <w:pStyle w:val="ListParagraph"/>
        <w:suppressAutoHyphens/>
        <w:spacing w:before="120" w:after="0"/>
        <w:ind w:left="397" w:firstLine="0"/>
        <w:rPr>
          <w:color w:val="FF0000"/>
          <w:sz w:val="24"/>
          <w:szCs w:val="24"/>
        </w:rPr>
      </w:pPr>
      <w:r w:rsidRPr="00D909B0">
        <w:rPr>
          <w:color w:val="FF0000"/>
          <w:sz w:val="24"/>
          <w:szCs w:val="24"/>
        </w:rPr>
        <w:t>+ Tại Chi nhánh: C</w:t>
      </w:r>
      <w:r w:rsidR="00D36EA0" w:rsidRPr="00D909B0">
        <w:rPr>
          <w:color w:val="FF0000"/>
          <w:sz w:val="24"/>
          <w:szCs w:val="24"/>
        </w:rPr>
        <w:t>ó thể in được bao cáo tại chi nhánh</w:t>
      </w:r>
    </w:p>
    <w:p w:rsidR="00D909B0" w:rsidRPr="00D909B0" w:rsidRDefault="00FA39B3" w:rsidP="00D909B0">
      <w:pPr>
        <w:pStyle w:val="ListParagraph"/>
        <w:suppressAutoHyphens/>
        <w:spacing w:before="120" w:after="0"/>
        <w:ind w:left="397" w:firstLine="0"/>
        <w:rPr>
          <w:color w:val="FF0000"/>
          <w:sz w:val="24"/>
          <w:szCs w:val="24"/>
        </w:rPr>
      </w:pPr>
      <w:r w:rsidRPr="00D909B0">
        <w:rPr>
          <w:color w:val="FF0000"/>
          <w:sz w:val="24"/>
          <w:szCs w:val="24"/>
        </w:rPr>
        <w:t>+ Có thể lựa chọn theo tình trạng điện đẩy lên gateway.</w:t>
      </w:r>
    </w:p>
    <w:p w:rsidR="00580965" w:rsidRDefault="00580965" w:rsidP="00217664">
      <w:pPr>
        <w:pStyle w:val="ListParagraph"/>
        <w:numPr>
          <w:ilvl w:val="0"/>
          <w:numId w:val="7"/>
        </w:numPr>
        <w:suppressAutoHyphens/>
        <w:spacing w:before="120" w:after="0"/>
        <w:rPr>
          <w:sz w:val="24"/>
          <w:szCs w:val="24"/>
        </w:rPr>
      </w:pPr>
      <w:r>
        <w:rPr>
          <w:sz w:val="24"/>
          <w:szCs w:val="24"/>
        </w:rPr>
        <w:t>Chỉnh sửa bổ sung các sản phẩm OL12 &amp; OL13 trên chương trình check điện đi.</w:t>
      </w:r>
    </w:p>
    <w:p w:rsidR="00DE0476" w:rsidRPr="00497622" w:rsidRDefault="00016C48" w:rsidP="00497622">
      <w:pPr>
        <w:pStyle w:val="ListParagraph"/>
        <w:numPr>
          <w:ilvl w:val="0"/>
          <w:numId w:val="7"/>
        </w:numPr>
        <w:suppressAutoHyphens/>
        <w:spacing w:before="120" w:after="0"/>
        <w:rPr>
          <w:sz w:val="24"/>
          <w:szCs w:val="24"/>
        </w:rPr>
      </w:pPr>
      <w:commentRangeStart w:id="13"/>
      <w:r w:rsidRPr="00497622">
        <w:rPr>
          <w:sz w:val="24"/>
          <w:szCs w:val="24"/>
        </w:rPr>
        <w:t>T</w:t>
      </w:r>
      <w:commentRangeEnd w:id="13"/>
      <w:r w:rsidR="0035562E">
        <w:rPr>
          <w:rStyle w:val="CommentReference"/>
          <w:szCs w:val="20"/>
        </w:rPr>
        <w:commentReference w:id="13"/>
      </w:r>
      <w:r w:rsidRPr="00497622">
        <w:rPr>
          <w:sz w:val="24"/>
          <w:szCs w:val="24"/>
        </w:rPr>
        <w:t>ạm đ</w:t>
      </w:r>
      <w:r w:rsidR="00DE0476" w:rsidRPr="00497622">
        <w:rPr>
          <w:sz w:val="24"/>
          <w:szCs w:val="24"/>
        </w:rPr>
        <w:t>óng sản phầm OL14 và OL15</w:t>
      </w:r>
      <w:r w:rsidRPr="00497622">
        <w:rPr>
          <w:sz w:val="24"/>
          <w:szCs w:val="24"/>
        </w:rPr>
        <w:t xml:space="preserve"> trên BDS</w:t>
      </w:r>
      <w:r w:rsidR="00DE0476" w:rsidRPr="00497622">
        <w:rPr>
          <w:sz w:val="24"/>
          <w:szCs w:val="24"/>
        </w:rPr>
        <w:t>.</w:t>
      </w:r>
    </w:p>
    <w:p w:rsidR="008F5147" w:rsidRDefault="00217664" w:rsidP="00217664">
      <w:pPr>
        <w:tabs>
          <w:tab w:val="center" w:pos="709"/>
          <w:tab w:val="left" w:leader="dot" w:pos="9072"/>
        </w:tabs>
        <w:suppressAutoHyphens/>
        <w:spacing w:before="120"/>
        <w:jc w:val="both"/>
        <w:outlineLvl w:val="0"/>
        <w:rPr>
          <w:sz w:val="24"/>
          <w:szCs w:val="24"/>
        </w:rPr>
      </w:pPr>
      <w:r>
        <w:rPr>
          <w:b/>
          <w:sz w:val="24"/>
          <w:szCs w:val="24"/>
        </w:rPr>
        <w:t>2.2</w:t>
      </w:r>
      <w:r w:rsidR="00497622">
        <w:rPr>
          <w:b/>
          <w:sz w:val="24"/>
          <w:szCs w:val="24"/>
        </w:rPr>
        <w:t xml:space="preserve"> </w:t>
      </w:r>
      <w:r w:rsidR="00B573E3" w:rsidRPr="00B573E3">
        <w:rPr>
          <w:b/>
          <w:sz w:val="24"/>
          <w:szCs w:val="24"/>
        </w:rPr>
        <w:t>Map tự động Ngân hàng hưởng các điện đi citad từ BDS</w:t>
      </w:r>
    </w:p>
    <w:p w:rsidR="00DE0476" w:rsidRDefault="00217664" w:rsidP="00217664">
      <w:pPr>
        <w:pStyle w:val="ListParagraph"/>
        <w:numPr>
          <w:ilvl w:val="0"/>
          <w:numId w:val="7"/>
        </w:numPr>
        <w:suppressAutoHyphens/>
        <w:spacing w:before="120" w:after="0"/>
        <w:rPr>
          <w:sz w:val="24"/>
          <w:szCs w:val="24"/>
        </w:rPr>
      </w:pPr>
      <w:r>
        <w:rPr>
          <w:sz w:val="24"/>
          <w:szCs w:val="24"/>
        </w:rPr>
        <w:t>Khai báo trên Host:</w:t>
      </w:r>
    </w:p>
    <w:p w:rsidR="00DE0476" w:rsidRDefault="00DE0476" w:rsidP="00DE0476">
      <w:pPr>
        <w:pStyle w:val="ListParagraph"/>
        <w:numPr>
          <w:ilvl w:val="0"/>
          <w:numId w:val="12"/>
        </w:numPr>
        <w:tabs>
          <w:tab w:val="center" w:pos="709"/>
          <w:tab w:val="left" w:leader="dot" w:pos="9072"/>
        </w:tabs>
        <w:suppressAutoHyphens/>
        <w:spacing w:before="120"/>
        <w:outlineLvl w:val="0"/>
        <w:rPr>
          <w:sz w:val="24"/>
          <w:szCs w:val="24"/>
        </w:rPr>
      </w:pPr>
      <w:r>
        <w:rPr>
          <w:sz w:val="24"/>
          <w:szCs w:val="24"/>
        </w:rPr>
        <w:t>Khai báo toàn bộ mã NH hưởng (gồm cả trực tiếp và gián tiếp) trên Host</w:t>
      </w:r>
    </w:p>
    <w:p w:rsidR="00DE0476" w:rsidRDefault="00DE0476" w:rsidP="00DE0476">
      <w:pPr>
        <w:pStyle w:val="ListParagraph"/>
        <w:numPr>
          <w:ilvl w:val="0"/>
          <w:numId w:val="12"/>
        </w:numPr>
        <w:tabs>
          <w:tab w:val="center" w:pos="709"/>
          <w:tab w:val="left" w:leader="dot" w:pos="9072"/>
        </w:tabs>
        <w:suppressAutoHyphens/>
        <w:spacing w:before="120"/>
        <w:outlineLvl w:val="0"/>
        <w:rPr>
          <w:sz w:val="24"/>
          <w:szCs w:val="24"/>
        </w:rPr>
      </w:pPr>
      <w:r>
        <w:rPr>
          <w:sz w:val="24"/>
          <w:szCs w:val="24"/>
        </w:rPr>
        <w:t>Giao diện trên BDS có thể hỗ trợ cho người sử dụng lựa chọn ngân hàng hưởng theo  tỉnh/thành phố/ hệ thống NH hưởng/ ngân hàng hưởng cuối cùng</w:t>
      </w:r>
    </w:p>
    <w:p w:rsidR="00DE0476" w:rsidRDefault="00217664" w:rsidP="00217664">
      <w:pPr>
        <w:pStyle w:val="ListParagraph"/>
        <w:numPr>
          <w:ilvl w:val="0"/>
          <w:numId w:val="7"/>
        </w:numPr>
        <w:suppressAutoHyphens/>
        <w:spacing w:before="120" w:after="0"/>
        <w:rPr>
          <w:color w:val="FF0000"/>
          <w:sz w:val="24"/>
          <w:szCs w:val="24"/>
        </w:rPr>
      </w:pPr>
      <w:r>
        <w:rPr>
          <w:sz w:val="24"/>
          <w:szCs w:val="24"/>
        </w:rPr>
        <w:t>G</w:t>
      </w:r>
      <w:r w:rsidR="00DE0476">
        <w:rPr>
          <w:sz w:val="24"/>
          <w:szCs w:val="24"/>
        </w:rPr>
        <w:t xml:space="preserve">iao diện hiển thị trên BDS: </w:t>
      </w:r>
    </w:p>
    <w:p w:rsidR="00DE0476" w:rsidRDefault="00217664" w:rsidP="00217664">
      <w:pPr>
        <w:pStyle w:val="ListParagraph"/>
        <w:numPr>
          <w:ilvl w:val="0"/>
          <w:numId w:val="12"/>
        </w:numPr>
        <w:tabs>
          <w:tab w:val="center" w:pos="709"/>
          <w:tab w:val="left" w:leader="dot" w:pos="9072"/>
        </w:tabs>
        <w:suppressAutoHyphens/>
        <w:spacing w:before="120"/>
        <w:outlineLvl w:val="0"/>
        <w:rPr>
          <w:sz w:val="24"/>
          <w:szCs w:val="24"/>
        </w:rPr>
      </w:pPr>
      <w:r>
        <w:rPr>
          <w:sz w:val="24"/>
          <w:szCs w:val="24"/>
        </w:rPr>
        <w:t>Hệ thống mã NHH c</w:t>
      </w:r>
      <w:r w:rsidR="00DE0476">
        <w:rPr>
          <w:sz w:val="24"/>
          <w:szCs w:val="24"/>
        </w:rPr>
        <w:t>hi tiết đến tỉnh/thành phố</w:t>
      </w:r>
      <w:r>
        <w:rPr>
          <w:sz w:val="24"/>
          <w:szCs w:val="24"/>
        </w:rPr>
        <w:t>,</w:t>
      </w:r>
      <w:r w:rsidR="00DE0476">
        <w:rPr>
          <w:sz w:val="24"/>
          <w:szCs w:val="24"/>
        </w:rPr>
        <w:t xml:space="preserve"> </w:t>
      </w:r>
      <w:r>
        <w:rPr>
          <w:sz w:val="24"/>
          <w:szCs w:val="24"/>
        </w:rPr>
        <w:t>đảm bảo</w:t>
      </w:r>
      <w:r w:rsidR="00DE0476">
        <w:rPr>
          <w:sz w:val="24"/>
          <w:szCs w:val="24"/>
        </w:rPr>
        <w:t xml:space="preserve"> GDV </w:t>
      </w:r>
      <w:r>
        <w:rPr>
          <w:sz w:val="24"/>
          <w:szCs w:val="24"/>
        </w:rPr>
        <w:t>dễ dàng khi</w:t>
      </w:r>
      <w:r w:rsidR="00DE0476">
        <w:rPr>
          <w:sz w:val="24"/>
          <w:szCs w:val="24"/>
        </w:rPr>
        <w:t xml:space="preserve"> chọn</w:t>
      </w:r>
    </w:p>
    <w:p w:rsidR="00DE0476" w:rsidRPr="00217664" w:rsidRDefault="00DE0476" w:rsidP="00217664">
      <w:pPr>
        <w:pStyle w:val="ListParagraph"/>
        <w:numPr>
          <w:ilvl w:val="0"/>
          <w:numId w:val="12"/>
        </w:numPr>
        <w:tabs>
          <w:tab w:val="center" w:pos="709"/>
          <w:tab w:val="left" w:leader="dot" w:pos="9072"/>
        </w:tabs>
        <w:suppressAutoHyphens/>
        <w:spacing w:before="120"/>
        <w:outlineLvl w:val="0"/>
        <w:rPr>
          <w:sz w:val="24"/>
          <w:szCs w:val="24"/>
        </w:rPr>
      </w:pPr>
      <w:r w:rsidRPr="00217664">
        <w:rPr>
          <w:sz w:val="24"/>
          <w:szCs w:val="24"/>
        </w:rPr>
        <w:lastRenderedPageBreak/>
        <w:t>Chi tiết đến ngân hàng hưởng: + NH Nhà nước</w:t>
      </w:r>
      <w:r w:rsidR="00217664">
        <w:rPr>
          <w:sz w:val="24"/>
          <w:szCs w:val="24"/>
        </w:rPr>
        <w:t xml:space="preserve">, </w:t>
      </w:r>
      <w:r w:rsidRPr="00217664">
        <w:rPr>
          <w:sz w:val="24"/>
          <w:szCs w:val="24"/>
        </w:rPr>
        <w:t>NH Công thương</w:t>
      </w:r>
      <w:r w:rsidR="00217664">
        <w:rPr>
          <w:sz w:val="24"/>
          <w:szCs w:val="24"/>
        </w:rPr>
        <w:t xml:space="preserve">, </w:t>
      </w:r>
      <w:r w:rsidRPr="00217664">
        <w:rPr>
          <w:sz w:val="24"/>
          <w:szCs w:val="24"/>
        </w:rPr>
        <w:t>NH Đầu tư</w:t>
      </w:r>
      <w:r w:rsidR="00217664">
        <w:rPr>
          <w:sz w:val="24"/>
          <w:szCs w:val="24"/>
        </w:rPr>
        <w:t xml:space="preserve">, </w:t>
      </w:r>
      <w:r w:rsidRPr="00217664">
        <w:rPr>
          <w:sz w:val="24"/>
          <w:szCs w:val="24"/>
        </w:rPr>
        <w:t>NH NN&amp;PTNT</w:t>
      </w:r>
      <w:r w:rsidR="00217664">
        <w:rPr>
          <w:sz w:val="24"/>
          <w:szCs w:val="24"/>
        </w:rPr>
        <w:t xml:space="preserve">, </w:t>
      </w:r>
      <w:r w:rsidRPr="00217664">
        <w:rPr>
          <w:sz w:val="24"/>
          <w:szCs w:val="24"/>
        </w:rPr>
        <w:t>NH Ngoạ</w:t>
      </w:r>
      <w:r w:rsidR="00217664">
        <w:rPr>
          <w:sz w:val="24"/>
          <w:szCs w:val="24"/>
        </w:rPr>
        <w:t>i thương, c</w:t>
      </w:r>
      <w:r w:rsidRPr="00217664">
        <w:rPr>
          <w:sz w:val="24"/>
          <w:szCs w:val="24"/>
        </w:rPr>
        <w:t xml:space="preserve">ác NH </w:t>
      </w:r>
      <w:r w:rsidR="00217664">
        <w:rPr>
          <w:sz w:val="24"/>
          <w:szCs w:val="24"/>
        </w:rPr>
        <w:t>k</w:t>
      </w:r>
      <w:r w:rsidRPr="00217664">
        <w:rPr>
          <w:sz w:val="24"/>
          <w:szCs w:val="24"/>
        </w:rPr>
        <w:t>hác</w:t>
      </w:r>
      <w:r w:rsidR="00217664">
        <w:rPr>
          <w:sz w:val="24"/>
          <w:szCs w:val="24"/>
        </w:rPr>
        <w:t xml:space="preserve"> (</w:t>
      </w:r>
      <w:r w:rsidRPr="00217664">
        <w:rPr>
          <w:sz w:val="24"/>
          <w:szCs w:val="24"/>
        </w:rPr>
        <w:t xml:space="preserve">Danh sách NHH sẽ được </w:t>
      </w:r>
      <w:r w:rsidR="00B11DA3">
        <w:rPr>
          <w:sz w:val="24"/>
          <w:szCs w:val="24"/>
        </w:rPr>
        <w:t xml:space="preserve">TTTT </w:t>
      </w:r>
      <w:r w:rsidRPr="00217664">
        <w:rPr>
          <w:sz w:val="24"/>
          <w:szCs w:val="24"/>
        </w:rPr>
        <w:t>cung cấp sau khi thống nhất thực hiện</w:t>
      </w:r>
      <w:r w:rsidR="00B11DA3">
        <w:rPr>
          <w:sz w:val="24"/>
          <w:szCs w:val="24"/>
        </w:rPr>
        <w:t>)</w:t>
      </w:r>
    </w:p>
    <w:p w:rsidR="00DE0476" w:rsidRDefault="00DE0476" w:rsidP="00B11DA3">
      <w:pPr>
        <w:pStyle w:val="ListParagraph"/>
        <w:numPr>
          <w:ilvl w:val="0"/>
          <w:numId w:val="7"/>
        </w:numPr>
        <w:suppressAutoHyphens/>
        <w:spacing w:before="120" w:after="0"/>
        <w:rPr>
          <w:sz w:val="24"/>
          <w:szCs w:val="24"/>
        </w:rPr>
      </w:pPr>
      <w:r>
        <w:rPr>
          <w:sz w:val="24"/>
          <w:szCs w:val="24"/>
        </w:rPr>
        <w:t>Map toàn bộ hệ thống NHH theo mã trực tiếp và gián tiếp</w:t>
      </w:r>
      <w:r w:rsidR="00B11DA3">
        <w:rPr>
          <w:sz w:val="24"/>
          <w:szCs w:val="24"/>
        </w:rPr>
        <w:t>,</w:t>
      </w:r>
      <w:r>
        <w:rPr>
          <w:sz w:val="24"/>
          <w:szCs w:val="24"/>
        </w:rPr>
        <w:t xml:space="preserve"> phân thành 3 loại như sau: </w:t>
      </w:r>
    </w:p>
    <w:p w:rsidR="00DE0476" w:rsidRDefault="00DE0476" w:rsidP="00DE0476">
      <w:pPr>
        <w:pStyle w:val="ListParagraph"/>
        <w:numPr>
          <w:ilvl w:val="0"/>
          <w:numId w:val="12"/>
        </w:numPr>
        <w:tabs>
          <w:tab w:val="center" w:pos="709"/>
          <w:tab w:val="left" w:leader="dot" w:pos="9072"/>
        </w:tabs>
        <w:suppressAutoHyphens/>
        <w:spacing w:before="120"/>
        <w:outlineLvl w:val="0"/>
        <w:rPr>
          <w:sz w:val="24"/>
          <w:szCs w:val="24"/>
        </w:rPr>
      </w:pPr>
      <w:r w:rsidRPr="00F84DA3">
        <w:rPr>
          <w:sz w:val="24"/>
          <w:szCs w:val="24"/>
        </w:rPr>
        <w:t>Hệ thống NH hưởng thuộc NH nông nghiệp: yêu cầu map đường dẫn thanh toán NH nhận là mã trực ti</w:t>
      </w:r>
      <w:r w:rsidRPr="00344EB0">
        <w:rPr>
          <w:sz w:val="24"/>
          <w:szCs w:val="24"/>
        </w:rPr>
        <w:t>ế</w:t>
      </w:r>
      <w:r w:rsidRPr="00C04C5F">
        <w:rPr>
          <w:sz w:val="24"/>
          <w:szCs w:val="24"/>
        </w:rPr>
        <w:t xml:space="preserve">p, còn mã NH hưởng là gián tiếp hoặc trực tiếp </w:t>
      </w:r>
      <w:r>
        <w:rPr>
          <w:sz w:val="24"/>
          <w:szCs w:val="24"/>
        </w:rPr>
        <w:t xml:space="preserve">căn cứ vào </w:t>
      </w:r>
      <w:r w:rsidRPr="00C04C5F">
        <w:rPr>
          <w:sz w:val="24"/>
          <w:szCs w:val="24"/>
        </w:rPr>
        <w:t xml:space="preserve">thông báo của NH nông nghiệp </w:t>
      </w:r>
      <w:r>
        <w:rPr>
          <w:sz w:val="24"/>
          <w:szCs w:val="24"/>
        </w:rPr>
        <w:t xml:space="preserve">và </w:t>
      </w:r>
      <w:r w:rsidRPr="00C04C5F">
        <w:rPr>
          <w:sz w:val="24"/>
          <w:szCs w:val="24"/>
        </w:rPr>
        <w:t>hệ thống Tài khoản người hưởng.</w:t>
      </w:r>
    </w:p>
    <w:p w:rsidR="00DE0476" w:rsidRDefault="00DE0476" w:rsidP="00DE0476">
      <w:pPr>
        <w:pStyle w:val="ListParagraph"/>
        <w:numPr>
          <w:ilvl w:val="0"/>
          <w:numId w:val="12"/>
        </w:numPr>
        <w:tabs>
          <w:tab w:val="center" w:pos="709"/>
          <w:tab w:val="left" w:leader="dot" w:pos="9072"/>
        </w:tabs>
        <w:suppressAutoHyphens/>
        <w:spacing w:before="120"/>
        <w:outlineLvl w:val="0"/>
        <w:rPr>
          <w:sz w:val="24"/>
          <w:szCs w:val="24"/>
        </w:rPr>
      </w:pPr>
      <w:r w:rsidRPr="00F84DA3">
        <w:rPr>
          <w:sz w:val="24"/>
          <w:szCs w:val="24"/>
        </w:rPr>
        <w:t>Hệ thống NH hưởng thanh toán tập trung tại HO hoặc đầu mối</w:t>
      </w:r>
      <w:r w:rsidR="00B11DA3">
        <w:rPr>
          <w:sz w:val="24"/>
          <w:szCs w:val="24"/>
        </w:rPr>
        <w:t>:</w:t>
      </w:r>
      <w:r w:rsidRPr="00F84DA3">
        <w:rPr>
          <w:sz w:val="24"/>
          <w:szCs w:val="24"/>
        </w:rPr>
        <w:t xml:space="preserve"> chỉ cần map qua mã NH hưởng, NH nhận qua mã TT t</w:t>
      </w:r>
      <w:r w:rsidRPr="00344EB0">
        <w:rPr>
          <w:sz w:val="24"/>
          <w:szCs w:val="24"/>
        </w:rPr>
        <w:t>ậ</w:t>
      </w:r>
      <w:r w:rsidRPr="00C04C5F">
        <w:rPr>
          <w:sz w:val="24"/>
          <w:szCs w:val="24"/>
        </w:rPr>
        <w:t>p trung, ví dụ: ACB, techcombank, VCB</w:t>
      </w:r>
    </w:p>
    <w:p w:rsidR="00DE0476" w:rsidRDefault="00DE0476" w:rsidP="00DE0476">
      <w:pPr>
        <w:pStyle w:val="ListParagraph"/>
        <w:numPr>
          <w:ilvl w:val="0"/>
          <w:numId w:val="12"/>
        </w:numPr>
        <w:tabs>
          <w:tab w:val="center" w:pos="709"/>
          <w:tab w:val="left" w:leader="dot" w:pos="9072"/>
        </w:tabs>
        <w:suppressAutoHyphens/>
        <w:spacing w:before="120"/>
        <w:outlineLvl w:val="0"/>
        <w:rPr>
          <w:sz w:val="24"/>
          <w:szCs w:val="24"/>
        </w:rPr>
      </w:pPr>
      <w:r w:rsidRPr="00F84DA3">
        <w:rPr>
          <w:sz w:val="24"/>
          <w:szCs w:val="24"/>
        </w:rPr>
        <w:t>Hệ thống NH hưởng theo địa bàn tỉnh thành phố và yêu cầu map mã NH nhận là mã trực tiếp, còn mã NH hưởng là trực tiếp hoặc gián tiếp theo đị</w:t>
      </w:r>
      <w:r>
        <w:rPr>
          <w:sz w:val="24"/>
          <w:szCs w:val="24"/>
        </w:rPr>
        <w:t>a bàn ví dụ: Incombank</w:t>
      </w:r>
      <w:r w:rsidRPr="00F84DA3">
        <w:rPr>
          <w:sz w:val="24"/>
          <w:szCs w:val="24"/>
        </w:rPr>
        <w:t xml:space="preserve"> </w:t>
      </w:r>
    </w:p>
    <w:p w:rsidR="00DE0476" w:rsidRDefault="00DE0476" w:rsidP="00DE0476">
      <w:pPr>
        <w:tabs>
          <w:tab w:val="center" w:pos="709"/>
          <w:tab w:val="left" w:leader="dot" w:pos="9072"/>
        </w:tabs>
        <w:suppressAutoHyphens/>
        <w:spacing w:before="120"/>
        <w:jc w:val="both"/>
        <w:outlineLvl w:val="0"/>
        <w:rPr>
          <w:sz w:val="24"/>
          <w:szCs w:val="24"/>
        </w:rPr>
      </w:pPr>
      <w:r>
        <w:rPr>
          <w:sz w:val="24"/>
          <w:szCs w:val="24"/>
        </w:rPr>
        <w:t xml:space="preserve">Tương tự như kênh chuyển tiền IB, giao dịch viên chỉ cần chọn ngân hàng hưởng mong muốn, còn việc map tự động sẽ do IT </w:t>
      </w:r>
      <w:r w:rsidR="001E4041">
        <w:rPr>
          <w:sz w:val="24"/>
          <w:szCs w:val="24"/>
        </w:rPr>
        <w:t xml:space="preserve">hoặc do bộ phận nghiệp vụ phụ trách </w:t>
      </w:r>
      <w:r>
        <w:rPr>
          <w:sz w:val="24"/>
          <w:szCs w:val="24"/>
        </w:rPr>
        <w:t>xử lý căn cứ vào bảng hướng dẫn thanh toán do TTTT cung cấp theo từng thời kỳ</w:t>
      </w:r>
    </w:p>
    <w:p w:rsidR="00DE0476" w:rsidRDefault="00B11DA3" w:rsidP="00B11DA3">
      <w:pPr>
        <w:pStyle w:val="ListParagraph"/>
        <w:numPr>
          <w:ilvl w:val="0"/>
          <w:numId w:val="7"/>
        </w:numPr>
        <w:suppressAutoHyphens/>
        <w:spacing w:before="120" w:after="0"/>
        <w:rPr>
          <w:b/>
          <w:bCs/>
          <w:color w:val="4F81BD"/>
          <w:sz w:val="24"/>
          <w:szCs w:val="24"/>
        </w:rPr>
      </w:pPr>
      <w:r>
        <w:rPr>
          <w:sz w:val="24"/>
          <w:szCs w:val="24"/>
        </w:rPr>
        <w:t>Phân</w:t>
      </w:r>
      <w:r w:rsidR="00DE0476">
        <w:rPr>
          <w:sz w:val="24"/>
          <w:szCs w:val="24"/>
        </w:rPr>
        <w:t xml:space="preserve"> tách cổng citad:</w:t>
      </w:r>
    </w:p>
    <w:p w:rsidR="00DE0476" w:rsidRPr="00943D4D" w:rsidRDefault="00DE0476" w:rsidP="00DE0476">
      <w:pPr>
        <w:pStyle w:val="ListParagraph"/>
        <w:numPr>
          <w:ilvl w:val="0"/>
          <w:numId w:val="12"/>
        </w:numPr>
        <w:tabs>
          <w:tab w:val="center" w:pos="709"/>
          <w:tab w:val="left" w:leader="dot" w:pos="9072"/>
        </w:tabs>
        <w:suppressAutoHyphens/>
        <w:spacing w:before="120"/>
        <w:outlineLvl w:val="0"/>
        <w:rPr>
          <w:sz w:val="24"/>
          <w:szCs w:val="24"/>
        </w:rPr>
      </w:pPr>
      <w:r w:rsidRPr="00943D4D">
        <w:rPr>
          <w:sz w:val="24"/>
          <w:szCs w:val="24"/>
        </w:rPr>
        <w:t xml:space="preserve">Toàn bộ điện giá trị thấp, </w:t>
      </w:r>
      <w:r>
        <w:rPr>
          <w:sz w:val="24"/>
          <w:szCs w:val="24"/>
        </w:rPr>
        <w:t xml:space="preserve">và </w:t>
      </w:r>
      <w:r w:rsidRPr="00943D4D">
        <w:rPr>
          <w:sz w:val="24"/>
          <w:szCs w:val="24"/>
        </w:rPr>
        <w:t xml:space="preserve">giá trị cao </w:t>
      </w:r>
      <w:r>
        <w:rPr>
          <w:sz w:val="24"/>
          <w:szCs w:val="24"/>
        </w:rPr>
        <w:t xml:space="preserve">tới khu vực HCM </w:t>
      </w:r>
      <w:r w:rsidRPr="00943D4D">
        <w:rPr>
          <w:sz w:val="24"/>
          <w:szCs w:val="24"/>
        </w:rPr>
        <w:t xml:space="preserve">từ phân hệ BDS </w:t>
      </w:r>
      <w:r>
        <w:rPr>
          <w:sz w:val="24"/>
          <w:szCs w:val="24"/>
        </w:rPr>
        <w:t>ngoại trừ các món chuyển tiền lĩnh bằng CMT</w:t>
      </w:r>
      <w:r w:rsidR="00C74470">
        <w:rPr>
          <w:sz w:val="24"/>
          <w:szCs w:val="24"/>
        </w:rPr>
        <w:t>,</w:t>
      </w:r>
      <w:r>
        <w:rPr>
          <w:sz w:val="24"/>
          <w:szCs w:val="24"/>
        </w:rPr>
        <w:t xml:space="preserve"> </w:t>
      </w:r>
      <w:r w:rsidRPr="00943D4D">
        <w:rPr>
          <w:sz w:val="24"/>
          <w:szCs w:val="24"/>
        </w:rPr>
        <w:t>đã map tự động được mã NH nhận, NH hưởng (Trường 22 và 19 cùng mã NH) đối với hệ thống NHH đã tập trung thanh toán sẽ chuyển lên cổng citad 040 cùng với điện IB đang map tại cổng 040 và thực hiện xử lý, phê duyệt 1 nấc trên citad.</w:t>
      </w:r>
    </w:p>
    <w:p w:rsidR="00DE0476" w:rsidRDefault="00DE0476" w:rsidP="00DE0476">
      <w:pPr>
        <w:pStyle w:val="ListParagraph"/>
        <w:numPr>
          <w:ilvl w:val="0"/>
          <w:numId w:val="12"/>
        </w:numPr>
        <w:tabs>
          <w:tab w:val="center" w:pos="709"/>
          <w:tab w:val="left" w:leader="dot" w:pos="9072"/>
        </w:tabs>
        <w:suppressAutoHyphens/>
        <w:spacing w:before="120"/>
        <w:outlineLvl w:val="0"/>
        <w:rPr>
          <w:sz w:val="24"/>
          <w:szCs w:val="24"/>
        </w:rPr>
      </w:pPr>
      <w:r>
        <w:rPr>
          <w:sz w:val="24"/>
          <w:szCs w:val="24"/>
        </w:rPr>
        <w:t xml:space="preserve">Điện từ phân hệ TR (nguồn), từ phân hệ MSB </w:t>
      </w:r>
      <w:r w:rsidR="005E3D32">
        <w:rPr>
          <w:sz w:val="24"/>
          <w:szCs w:val="24"/>
        </w:rPr>
        <w:t>T</w:t>
      </w:r>
      <w:r>
        <w:rPr>
          <w:sz w:val="24"/>
          <w:szCs w:val="24"/>
        </w:rPr>
        <w:t>ax; từ dịch vụ chi hộ; Loại điện còn lại từ phân hệ BDS, Điện gõ thủ công sẽ map về cổng 011.</w:t>
      </w:r>
    </w:p>
    <w:p w:rsidR="001E4041" w:rsidRPr="00B11DA3" w:rsidRDefault="001E4041" w:rsidP="00B11DA3">
      <w:pPr>
        <w:pStyle w:val="ListParagraph"/>
        <w:numPr>
          <w:ilvl w:val="0"/>
          <w:numId w:val="7"/>
        </w:numPr>
        <w:suppressAutoHyphens/>
        <w:spacing w:before="120" w:after="0"/>
        <w:rPr>
          <w:sz w:val="24"/>
          <w:szCs w:val="24"/>
        </w:rPr>
      </w:pPr>
      <w:r w:rsidRPr="00B11DA3">
        <w:rPr>
          <w:sz w:val="24"/>
          <w:szCs w:val="24"/>
        </w:rPr>
        <w:t>Yêu cầu xây dựng tham số hệ thống để khai báo mã map NHH và cổng map NHH</w:t>
      </w:r>
    </w:p>
    <w:p w:rsidR="007A20A6" w:rsidRPr="009F1DA0" w:rsidRDefault="007A20A6" w:rsidP="008F5147">
      <w:pPr>
        <w:pStyle w:val="ListParagraph"/>
        <w:tabs>
          <w:tab w:val="center" w:pos="720"/>
          <w:tab w:val="center" w:pos="7080"/>
        </w:tabs>
        <w:suppressAutoHyphens/>
        <w:spacing w:before="120" w:after="0"/>
        <w:ind w:left="397" w:firstLine="0"/>
        <w:outlineLvl w:val="0"/>
        <w:rPr>
          <w:sz w:val="24"/>
          <w:szCs w:val="24"/>
        </w:rPr>
      </w:pPr>
    </w:p>
    <w:p w:rsidR="006448A3" w:rsidRPr="00B11DA3" w:rsidRDefault="006448A3" w:rsidP="00F73AE2">
      <w:pPr>
        <w:pStyle w:val="ListParagraph"/>
        <w:numPr>
          <w:ilvl w:val="0"/>
          <w:numId w:val="2"/>
        </w:numPr>
        <w:tabs>
          <w:tab w:val="center" w:pos="720"/>
          <w:tab w:val="center" w:pos="7080"/>
        </w:tabs>
        <w:suppressAutoHyphens/>
        <w:spacing w:before="120" w:after="0"/>
        <w:outlineLvl w:val="0"/>
        <w:rPr>
          <w:b/>
          <w:sz w:val="24"/>
          <w:szCs w:val="24"/>
        </w:rPr>
      </w:pPr>
      <w:bookmarkStart w:id="14" w:name="_Toc341684048"/>
      <w:bookmarkStart w:id="15" w:name="_Toc341684212"/>
      <w:r w:rsidRPr="00B11DA3">
        <w:rPr>
          <w:b/>
          <w:sz w:val="24"/>
          <w:szCs w:val="24"/>
        </w:rPr>
        <w:t>Thời gian mong muốn thực hiện:</w:t>
      </w:r>
      <w:bookmarkEnd w:id="14"/>
      <w:bookmarkEnd w:id="15"/>
    </w:p>
    <w:p w:rsidR="006448A3" w:rsidRPr="009F1DA0" w:rsidRDefault="006448A3" w:rsidP="00F73AE2">
      <w:pPr>
        <w:pStyle w:val="ListParagraph"/>
        <w:numPr>
          <w:ilvl w:val="0"/>
          <w:numId w:val="10"/>
        </w:numPr>
        <w:tabs>
          <w:tab w:val="clear" w:pos="794"/>
          <w:tab w:val="center" w:pos="720"/>
          <w:tab w:val="left" w:leader="dot" w:pos="9072"/>
        </w:tabs>
        <w:suppressAutoHyphens/>
        <w:spacing w:before="120" w:after="0"/>
        <w:outlineLvl w:val="0"/>
        <w:rPr>
          <w:sz w:val="24"/>
          <w:szCs w:val="24"/>
        </w:rPr>
      </w:pPr>
      <w:bookmarkStart w:id="16" w:name="_Toc341684049"/>
      <w:bookmarkStart w:id="17" w:name="_Toc341684213"/>
      <w:r w:rsidRPr="009F1DA0">
        <w:rPr>
          <w:sz w:val="24"/>
          <w:szCs w:val="24"/>
        </w:rPr>
        <w:t>Thời gian bắt đầu:</w:t>
      </w:r>
      <w:r w:rsidR="00BA7E5E">
        <w:rPr>
          <w:sz w:val="24"/>
          <w:szCs w:val="24"/>
        </w:rPr>
        <w:t xml:space="preserve"> </w:t>
      </w:r>
      <w:r w:rsidR="00D8338E" w:rsidRPr="009F1DA0">
        <w:rPr>
          <w:sz w:val="24"/>
          <w:szCs w:val="24"/>
        </w:rPr>
        <w:t xml:space="preserve">Tháng </w:t>
      </w:r>
      <w:r w:rsidR="001E4041">
        <w:rPr>
          <w:sz w:val="24"/>
          <w:szCs w:val="24"/>
        </w:rPr>
        <w:t>3</w:t>
      </w:r>
      <w:r w:rsidR="008F5147">
        <w:rPr>
          <w:sz w:val="24"/>
          <w:szCs w:val="24"/>
        </w:rPr>
        <w:t xml:space="preserve"> </w:t>
      </w:r>
      <w:r w:rsidRPr="009F1DA0">
        <w:rPr>
          <w:sz w:val="24"/>
          <w:szCs w:val="24"/>
        </w:rPr>
        <w:t>/</w:t>
      </w:r>
      <w:r w:rsidR="00D8338E" w:rsidRPr="009F1DA0">
        <w:rPr>
          <w:sz w:val="24"/>
          <w:szCs w:val="24"/>
        </w:rPr>
        <w:t>2013</w:t>
      </w:r>
      <w:bookmarkEnd w:id="16"/>
      <w:bookmarkEnd w:id="17"/>
    </w:p>
    <w:p w:rsidR="006448A3" w:rsidRPr="009F1DA0" w:rsidRDefault="006448A3" w:rsidP="00F73AE2">
      <w:pPr>
        <w:pStyle w:val="ListParagraph"/>
        <w:numPr>
          <w:ilvl w:val="0"/>
          <w:numId w:val="10"/>
        </w:numPr>
        <w:tabs>
          <w:tab w:val="clear" w:pos="794"/>
          <w:tab w:val="center" w:pos="720"/>
          <w:tab w:val="left" w:leader="dot" w:pos="9072"/>
        </w:tabs>
        <w:suppressAutoHyphens/>
        <w:spacing w:before="120" w:after="0"/>
        <w:outlineLvl w:val="0"/>
        <w:rPr>
          <w:sz w:val="24"/>
          <w:szCs w:val="24"/>
        </w:rPr>
      </w:pPr>
      <w:bookmarkStart w:id="18" w:name="_Toc341684050"/>
      <w:bookmarkStart w:id="19" w:name="_Toc341684214"/>
      <w:r w:rsidRPr="009F1DA0">
        <w:rPr>
          <w:sz w:val="24"/>
          <w:szCs w:val="24"/>
        </w:rPr>
        <w:t>Thời gian hoàn thành:</w:t>
      </w:r>
      <w:bookmarkEnd w:id="18"/>
      <w:bookmarkEnd w:id="19"/>
      <w:r w:rsidR="00BA7E5E">
        <w:rPr>
          <w:sz w:val="24"/>
          <w:szCs w:val="24"/>
        </w:rPr>
        <w:t xml:space="preserve"> </w:t>
      </w:r>
      <w:r w:rsidR="00D8338E" w:rsidRPr="009F1DA0">
        <w:rPr>
          <w:sz w:val="24"/>
          <w:szCs w:val="24"/>
        </w:rPr>
        <w:t xml:space="preserve">Tháng </w:t>
      </w:r>
      <w:r w:rsidR="001E4041">
        <w:rPr>
          <w:sz w:val="24"/>
          <w:szCs w:val="24"/>
        </w:rPr>
        <w:t>5</w:t>
      </w:r>
      <w:r w:rsidR="008F5147">
        <w:rPr>
          <w:sz w:val="24"/>
          <w:szCs w:val="24"/>
        </w:rPr>
        <w:t xml:space="preserve"> </w:t>
      </w:r>
      <w:r w:rsidR="00D8338E" w:rsidRPr="009F1DA0">
        <w:rPr>
          <w:sz w:val="24"/>
          <w:szCs w:val="24"/>
        </w:rPr>
        <w:t>/2013</w:t>
      </w:r>
    </w:p>
    <w:p w:rsidR="006448A3" w:rsidRPr="00B11DA3" w:rsidRDefault="006448A3" w:rsidP="00F73AE2">
      <w:pPr>
        <w:pStyle w:val="ListParagraph"/>
        <w:numPr>
          <w:ilvl w:val="0"/>
          <w:numId w:val="2"/>
        </w:numPr>
        <w:tabs>
          <w:tab w:val="center" w:pos="720"/>
          <w:tab w:val="center" w:pos="7080"/>
        </w:tabs>
        <w:suppressAutoHyphens/>
        <w:spacing w:before="120" w:after="0"/>
        <w:outlineLvl w:val="0"/>
        <w:rPr>
          <w:b/>
          <w:sz w:val="24"/>
          <w:szCs w:val="24"/>
        </w:rPr>
      </w:pPr>
      <w:bookmarkStart w:id="20" w:name="_Toc341684051"/>
      <w:bookmarkStart w:id="21" w:name="_Toc341684215"/>
      <w:r w:rsidRPr="00B11DA3">
        <w:rPr>
          <w:b/>
          <w:sz w:val="24"/>
          <w:szCs w:val="24"/>
        </w:rPr>
        <w:t>Đầu mối tham gia Dự án phát triển phần mềm:</w:t>
      </w:r>
      <w:bookmarkEnd w:id="20"/>
      <w:bookmarkEnd w:id="21"/>
    </w:p>
    <w:p w:rsidR="006448A3" w:rsidRPr="009F1DA0" w:rsidRDefault="006448A3" w:rsidP="00F73AE2">
      <w:pPr>
        <w:pStyle w:val="ListParagraph"/>
        <w:numPr>
          <w:ilvl w:val="0"/>
          <w:numId w:val="10"/>
        </w:numPr>
        <w:tabs>
          <w:tab w:val="clear" w:pos="794"/>
          <w:tab w:val="center" w:pos="720"/>
          <w:tab w:val="left" w:leader="dot" w:pos="9072"/>
        </w:tabs>
        <w:suppressAutoHyphens/>
        <w:spacing w:before="120" w:after="0"/>
        <w:outlineLvl w:val="0"/>
        <w:rPr>
          <w:sz w:val="24"/>
          <w:szCs w:val="24"/>
        </w:rPr>
      </w:pPr>
      <w:bookmarkStart w:id="22" w:name="_Toc341684052"/>
      <w:bookmarkStart w:id="23" w:name="_Toc341684216"/>
      <w:r w:rsidRPr="009F1DA0">
        <w:rPr>
          <w:sz w:val="24"/>
          <w:szCs w:val="24"/>
        </w:rPr>
        <w:t xml:space="preserve">Họ và tên: </w:t>
      </w:r>
      <w:bookmarkEnd w:id="22"/>
      <w:bookmarkEnd w:id="23"/>
      <w:r w:rsidR="00D8338E" w:rsidRPr="009F1DA0">
        <w:rPr>
          <w:sz w:val="24"/>
          <w:szCs w:val="24"/>
        </w:rPr>
        <w:t xml:space="preserve">Tăng Thị Thanh Hải - </w:t>
      </w:r>
      <w:bookmarkStart w:id="24" w:name="_Toc341684053"/>
      <w:bookmarkStart w:id="25" w:name="_Toc341684217"/>
      <w:r w:rsidRPr="009F1DA0">
        <w:rPr>
          <w:sz w:val="24"/>
          <w:szCs w:val="24"/>
        </w:rPr>
        <w:t xml:space="preserve">Chức danh: </w:t>
      </w:r>
      <w:r w:rsidR="00D8338E" w:rsidRPr="009F1DA0">
        <w:rPr>
          <w:sz w:val="24"/>
          <w:szCs w:val="24"/>
        </w:rPr>
        <w:t>Giám đốc Trung tâm Thanh toán</w:t>
      </w:r>
    </w:p>
    <w:p w:rsidR="006448A3" w:rsidRPr="009F1DA0" w:rsidRDefault="006448A3" w:rsidP="00F73AE2">
      <w:pPr>
        <w:pStyle w:val="ListParagraph"/>
        <w:numPr>
          <w:ilvl w:val="0"/>
          <w:numId w:val="10"/>
        </w:numPr>
        <w:tabs>
          <w:tab w:val="clear" w:pos="794"/>
          <w:tab w:val="center" w:pos="720"/>
          <w:tab w:val="left" w:leader="dot" w:pos="9072"/>
        </w:tabs>
        <w:suppressAutoHyphens/>
        <w:spacing w:before="120" w:after="0"/>
        <w:outlineLvl w:val="0"/>
        <w:rPr>
          <w:sz w:val="24"/>
          <w:szCs w:val="24"/>
        </w:rPr>
      </w:pPr>
      <w:bookmarkStart w:id="26" w:name="_Toc341684054"/>
      <w:bookmarkStart w:id="27" w:name="_Toc341684218"/>
      <w:bookmarkEnd w:id="24"/>
      <w:bookmarkEnd w:id="25"/>
      <w:r w:rsidRPr="009F1DA0">
        <w:rPr>
          <w:sz w:val="24"/>
          <w:szCs w:val="24"/>
        </w:rPr>
        <w:t>K</w:t>
      </w:r>
      <w:r w:rsidR="00D8338E" w:rsidRPr="009F1DA0">
        <w:rPr>
          <w:sz w:val="24"/>
          <w:szCs w:val="24"/>
        </w:rPr>
        <w:t>h</w:t>
      </w:r>
      <w:r w:rsidRPr="009F1DA0">
        <w:rPr>
          <w:sz w:val="24"/>
          <w:szCs w:val="24"/>
        </w:rPr>
        <w:t xml:space="preserve">ối: </w:t>
      </w:r>
      <w:bookmarkEnd w:id="26"/>
      <w:bookmarkEnd w:id="27"/>
      <w:r w:rsidR="00D8338E" w:rsidRPr="009F1DA0">
        <w:rPr>
          <w:sz w:val="24"/>
          <w:szCs w:val="24"/>
        </w:rPr>
        <w:t>Công nghệ và Vận hành</w:t>
      </w:r>
    </w:p>
    <w:p w:rsidR="006448A3" w:rsidRPr="009F1DA0" w:rsidRDefault="006448A3" w:rsidP="00F73AE2">
      <w:pPr>
        <w:pStyle w:val="ListParagraph"/>
        <w:numPr>
          <w:ilvl w:val="0"/>
          <w:numId w:val="10"/>
        </w:numPr>
        <w:tabs>
          <w:tab w:val="clear" w:pos="794"/>
          <w:tab w:val="center" w:pos="720"/>
          <w:tab w:val="left" w:leader="dot" w:pos="9072"/>
        </w:tabs>
        <w:suppressAutoHyphens/>
        <w:spacing w:before="120" w:after="0"/>
        <w:outlineLvl w:val="0"/>
        <w:rPr>
          <w:sz w:val="24"/>
          <w:szCs w:val="24"/>
        </w:rPr>
      </w:pPr>
      <w:bookmarkStart w:id="28" w:name="_Toc341684055"/>
      <w:bookmarkStart w:id="29" w:name="_Toc341684219"/>
      <w:r w:rsidRPr="009F1DA0">
        <w:rPr>
          <w:sz w:val="24"/>
          <w:szCs w:val="24"/>
        </w:rPr>
        <w:t xml:space="preserve">Địa chỉ email: </w:t>
      </w:r>
      <w:hyperlink r:id="rId12" w:history="1">
        <w:r w:rsidR="00D8338E" w:rsidRPr="009F1DA0">
          <w:rPr>
            <w:rStyle w:val="Hyperlink"/>
            <w:sz w:val="24"/>
            <w:szCs w:val="24"/>
          </w:rPr>
          <w:t>haittt@msb.com.vn</w:t>
        </w:r>
      </w:hyperlink>
      <w:r w:rsidR="00D8338E" w:rsidRPr="009F1DA0">
        <w:rPr>
          <w:sz w:val="24"/>
          <w:szCs w:val="24"/>
        </w:rPr>
        <w:t xml:space="preserve"> -</w:t>
      </w:r>
      <w:r w:rsidRPr="009F1DA0">
        <w:rPr>
          <w:sz w:val="24"/>
          <w:szCs w:val="24"/>
        </w:rPr>
        <w:t xml:space="preserve"> Số điện thoại: </w:t>
      </w:r>
      <w:bookmarkEnd w:id="28"/>
      <w:bookmarkEnd w:id="29"/>
      <w:r w:rsidR="00BA7E5E">
        <w:rPr>
          <w:sz w:val="24"/>
          <w:szCs w:val="24"/>
        </w:rPr>
        <w:t>6055 / 0912392636</w:t>
      </w:r>
    </w:p>
    <w:p w:rsidR="006448A3" w:rsidRPr="00B11DA3" w:rsidRDefault="006448A3" w:rsidP="00F73AE2">
      <w:pPr>
        <w:pStyle w:val="ListParagraph"/>
        <w:numPr>
          <w:ilvl w:val="0"/>
          <w:numId w:val="2"/>
        </w:numPr>
        <w:tabs>
          <w:tab w:val="center" w:pos="720"/>
          <w:tab w:val="center" w:pos="7080"/>
        </w:tabs>
        <w:suppressAutoHyphens/>
        <w:spacing w:before="120" w:after="0"/>
        <w:outlineLvl w:val="0"/>
        <w:rPr>
          <w:b/>
          <w:sz w:val="24"/>
          <w:szCs w:val="24"/>
        </w:rPr>
      </w:pPr>
      <w:bookmarkStart w:id="30" w:name="_Toc341684056"/>
      <w:bookmarkStart w:id="31" w:name="_Toc341684220"/>
      <w:r w:rsidRPr="00B11DA3">
        <w:rPr>
          <w:b/>
          <w:sz w:val="24"/>
          <w:szCs w:val="24"/>
        </w:rPr>
        <w:t>Đơn vị/Cán bộ Giám sát Dự án phát triển phần mềm:</w:t>
      </w:r>
      <w:bookmarkEnd w:id="30"/>
      <w:bookmarkEnd w:id="31"/>
    </w:p>
    <w:p w:rsidR="006448A3" w:rsidRPr="009F1DA0" w:rsidRDefault="006448A3" w:rsidP="00F73AE2">
      <w:pPr>
        <w:pStyle w:val="ListParagraph"/>
        <w:numPr>
          <w:ilvl w:val="0"/>
          <w:numId w:val="10"/>
        </w:numPr>
        <w:tabs>
          <w:tab w:val="clear" w:pos="794"/>
          <w:tab w:val="center" w:pos="720"/>
          <w:tab w:val="left" w:leader="dot" w:pos="9072"/>
        </w:tabs>
        <w:suppressAutoHyphens/>
        <w:spacing w:before="120" w:after="0"/>
        <w:outlineLvl w:val="0"/>
        <w:rPr>
          <w:sz w:val="24"/>
          <w:szCs w:val="24"/>
        </w:rPr>
      </w:pPr>
      <w:bookmarkStart w:id="32" w:name="_Toc341684057"/>
      <w:bookmarkStart w:id="33" w:name="_Toc341684221"/>
      <w:r w:rsidRPr="009F1DA0">
        <w:rPr>
          <w:sz w:val="24"/>
          <w:szCs w:val="24"/>
        </w:rPr>
        <w:t xml:space="preserve">Họ và tên: </w:t>
      </w:r>
      <w:bookmarkEnd w:id="32"/>
      <w:bookmarkEnd w:id="33"/>
      <w:r w:rsidR="00D8338E" w:rsidRPr="009F1DA0">
        <w:rPr>
          <w:sz w:val="24"/>
          <w:szCs w:val="24"/>
        </w:rPr>
        <w:t xml:space="preserve">Nguyễn Tuấn Ngọc - </w:t>
      </w:r>
      <w:bookmarkStart w:id="34" w:name="_Toc341684058"/>
      <w:bookmarkStart w:id="35" w:name="_Toc341684222"/>
      <w:r w:rsidRPr="009F1DA0">
        <w:rPr>
          <w:sz w:val="24"/>
          <w:szCs w:val="24"/>
        </w:rPr>
        <w:t xml:space="preserve">Chức danh: </w:t>
      </w:r>
      <w:bookmarkEnd w:id="34"/>
      <w:bookmarkEnd w:id="35"/>
      <w:r w:rsidR="00D8338E" w:rsidRPr="009F1DA0">
        <w:rPr>
          <w:sz w:val="24"/>
          <w:szCs w:val="24"/>
        </w:rPr>
        <w:t>Giám đốc Tác nghiệp NHĐT</w:t>
      </w:r>
    </w:p>
    <w:p w:rsidR="006448A3" w:rsidRPr="009F1DA0" w:rsidRDefault="006448A3" w:rsidP="00F73AE2">
      <w:pPr>
        <w:pStyle w:val="ListParagraph"/>
        <w:numPr>
          <w:ilvl w:val="0"/>
          <w:numId w:val="10"/>
        </w:numPr>
        <w:tabs>
          <w:tab w:val="clear" w:pos="794"/>
          <w:tab w:val="center" w:pos="720"/>
          <w:tab w:val="left" w:leader="dot" w:pos="9072"/>
        </w:tabs>
        <w:suppressAutoHyphens/>
        <w:spacing w:before="120" w:after="0"/>
        <w:outlineLvl w:val="0"/>
        <w:rPr>
          <w:sz w:val="24"/>
          <w:szCs w:val="24"/>
        </w:rPr>
      </w:pPr>
      <w:bookmarkStart w:id="36" w:name="_Toc341684059"/>
      <w:bookmarkStart w:id="37" w:name="_Toc341684223"/>
      <w:r w:rsidRPr="009F1DA0">
        <w:rPr>
          <w:sz w:val="24"/>
          <w:szCs w:val="24"/>
        </w:rPr>
        <w:t>K</w:t>
      </w:r>
      <w:r w:rsidR="00D8338E" w:rsidRPr="009F1DA0">
        <w:rPr>
          <w:sz w:val="24"/>
          <w:szCs w:val="24"/>
        </w:rPr>
        <w:t>h</w:t>
      </w:r>
      <w:r w:rsidRPr="009F1DA0">
        <w:rPr>
          <w:sz w:val="24"/>
          <w:szCs w:val="24"/>
        </w:rPr>
        <w:t xml:space="preserve">ối: </w:t>
      </w:r>
      <w:r w:rsidR="00D8338E" w:rsidRPr="009F1DA0">
        <w:rPr>
          <w:sz w:val="24"/>
          <w:szCs w:val="24"/>
        </w:rPr>
        <w:t>Công nghệ và Vận hành</w:t>
      </w:r>
    </w:p>
    <w:p w:rsidR="006448A3" w:rsidRPr="009F1DA0" w:rsidRDefault="006448A3" w:rsidP="00F73AE2">
      <w:pPr>
        <w:pStyle w:val="ListParagraph"/>
        <w:numPr>
          <w:ilvl w:val="0"/>
          <w:numId w:val="10"/>
        </w:numPr>
        <w:tabs>
          <w:tab w:val="clear" w:pos="794"/>
          <w:tab w:val="center" w:pos="720"/>
          <w:tab w:val="left" w:leader="dot" w:pos="9072"/>
        </w:tabs>
        <w:suppressAutoHyphens/>
        <w:spacing w:before="120" w:after="0"/>
        <w:outlineLvl w:val="0"/>
        <w:rPr>
          <w:sz w:val="24"/>
          <w:szCs w:val="24"/>
        </w:rPr>
      </w:pPr>
      <w:bookmarkStart w:id="38" w:name="_Toc341684060"/>
      <w:bookmarkStart w:id="39" w:name="_Toc341684224"/>
      <w:bookmarkEnd w:id="36"/>
      <w:bookmarkEnd w:id="37"/>
      <w:r w:rsidRPr="009F1DA0">
        <w:rPr>
          <w:sz w:val="24"/>
          <w:szCs w:val="24"/>
        </w:rPr>
        <w:t xml:space="preserve">Địa chỉ email: </w:t>
      </w:r>
      <w:hyperlink r:id="rId13" w:history="1">
        <w:r w:rsidR="00D8338E" w:rsidRPr="009F1DA0">
          <w:rPr>
            <w:rStyle w:val="Hyperlink"/>
            <w:sz w:val="24"/>
            <w:szCs w:val="24"/>
          </w:rPr>
          <w:t>ngocnt2@msb.com.vn</w:t>
        </w:r>
      </w:hyperlink>
      <w:r w:rsidR="00D8338E" w:rsidRPr="009F1DA0">
        <w:rPr>
          <w:sz w:val="24"/>
          <w:szCs w:val="24"/>
        </w:rPr>
        <w:t xml:space="preserve">- </w:t>
      </w:r>
      <w:r w:rsidRPr="009F1DA0">
        <w:rPr>
          <w:sz w:val="24"/>
          <w:szCs w:val="24"/>
        </w:rPr>
        <w:t xml:space="preserve">Số điện thoại: </w:t>
      </w:r>
      <w:bookmarkEnd w:id="38"/>
      <w:bookmarkEnd w:id="39"/>
      <w:r w:rsidR="00D8338E" w:rsidRPr="009F1DA0">
        <w:rPr>
          <w:sz w:val="24"/>
          <w:szCs w:val="24"/>
        </w:rPr>
        <w:t>6083 / 0904540768</w:t>
      </w:r>
    </w:p>
    <w:p w:rsidR="006448A3" w:rsidRPr="009F1DA0" w:rsidRDefault="006448A3" w:rsidP="00F73AE2">
      <w:pPr>
        <w:tabs>
          <w:tab w:val="center" w:pos="1440"/>
          <w:tab w:val="center" w:pos="7080"/>
        </w:tabs>
        <w:spacing w:before="120"/>
        <w:jc w:val="right"/>
        <w:outlineLvl w:val="0"/>
        <w:rPr>
          <w:i/>
          <w:sz w:val="24"/>
          <w:szCs w:val="24"/>
        </w:rPr>
      </w:pPr>
      <w:bookmarkStart w:id="40" w:name="_Toc341684061"/>
      <w:bookmarkStart w:id="41" w:name="_Toc341684225"/>
      <w:r w:rsidRPr="009F1DA0">
        <w:rPr>
          <w:i/>
          <w:sz w:val="24"/>
          <w:szCs w:val="24"/>
        </w:rPr>
        <w:t>Hà Nội, ngày</w:t>
      </w:r>
      <w:r w:rsidR="00BE7209">
        <w:rPr>
          <w:i/>
          <w:sz w:val="24"/>
          <w:szCs w:val="24"/>
        </w:rPr>
        <w:t xml:space="preserve"> </w:t>
      </w:r>
      <w:r w:rsidR="00353C11" w:rsidRPr="009F1DA0">
        <w:rPr>
          <w:sz w:val="24"/>
          <w:szCs w:val="24"/>
        </w:rPr>
        <w:fldChar w:fldCharType="begin">
          <w:ffData>
            <w:name w:val="Text1"/>
            <w:enabled/>
            <w:calcOnExit w:val="0"/>
            <w:textInput/>
          </w:ffData>
        </w:fldChar>
      </w:r>
      <w:r w:rsidRPr="009F1DA0">
        <w:rPr>
          <w:sz w:val="24"/>
          <w:szCs w:val="24"/>
        </w:rPr>
        <w:instrText xml:space="preserve"> FORMTEXT </w:instrText>
      </w:r>
      <w:r w:rsidR="00353C11" w:rsidRPr="009F1DA0">
        <w:rPr>
          <w:sz w:val="24"/>
          <w:szCs w:val="24"/>
        </w:rPr>
      </w:r>
      <w:r w:rsidR="00353C11" w:rsidRPr="009F1DA0">
        <w:rPr>
          <w:sz w:val="24"/>
          <w:szCs w:val="24"/>
        </w:rPr>
        <w:fldChar w:fldCharType="separate"/>
      </w:r>
      <w:r w:rsidRPr="009F1DA0">
        <w:rPr>
          <w:noProof/>
          <w:sz w:val="24"/>
          <w:szCs w:val="24"/>
        </w:rPr>
        <w:t> </w:t>
      </w:r>
      <w:r w:rsidRPr="009F1DA0">
        <w:rPr>
          <w:noProof/>
          <w:sz w:val="24"/>
          <w:szCs w:val="24"/>
        </w:rPr>
        <w:t> </w:t>
      </w:r>
      <w:r w:rsidRPr="009F1DA0">
        <w:rPr>
          <w:noProof/>
          <w:sz w:val="24"/>
          <w:szCs w:val="24"/>
        </w:rPr>
        <w:t> </w:t>
      </w:r>
      <w:r w:rsidRPr="009F1DA0">
        <w:rPr>
          <w:noProof/>
          <w:sz w:val="24"/>
          <w:szCs w:val="24"/>
        </w:rPr>
        <w:t> </w:t>
      </w:r>
      <w:r w:rsidRPr="009F1DA0">
        <w:rPr>
          <w:noProof/>
          <w:sz w:val="24"/>
          <w:szCs w:val="24"/>
        </w:rPr>
        <w:t> </w:t>
      </w:r>
      <w:r w:rsidR="00353C11" w:rsidRPr="009F1DA0">
        <w:rPr>
          <w:sz w:val="24"/>
          <w:szCs w:val="24"/>
        </w:rPr>
        <w:fldChar w:fldCharType="end"/>
      </w:r>
      <w:r w:rsidRPr="009F1DA0">
        <w:rPr>
          <w:i/>
          <w:sz w:val="24"/>
          <w:szCs w:val="24"/>
        </w:rPr>
        <w:t xml:space="preserve"> tháng</w:t>
      </w:r>
      <w:r w:rsidR="00BE7209">
        <w:rPr>
          <w:i/>
          <w:sz w:val="24"/>
          <w:szCs w:val="24"/>
        </w:rPr>
        <w:t xml:space="preserve"> 0</w:t>
      </w:r>
      <w:del w:id="42" w:author="Hai Tang Thi Thanh (VH-GD.TTTT)" w:date="2013-03-14T13:19:00Z">
        <w:r w:rsidR="00BE7209" w:rsidDel="00E544E1">
          <w:rPr>
            <w:i/>
            <w:sz w:val="24"/>
            <w:szCs w:val="24"/>
          </w:rPr>
          <w:delText>1</w:delText>
        </w:r>
      </w:del>
      <w:ins w:id="43" w:author="Hai Tang Thi Thanh (VH-GD.TTTT)" w:date="2013-03-14T13:19:00Z">
        <w:r w:rsidR="00E544E1">
          <w:rPr>
            <w:i/>
            <w:sz w:val="24"/>
            <w:szCs w:val="24"/>
          </w:rPr>
          <w:t>3</w:t>
        </w:r>
      </w:ins>
      <w:r w:rsidRPr="009F1DA0">
        <w:rPr>
          <w:i/>
          <w:sz w:val="24"/>
          <w:szCs w:val="24"/>
        </w:rPr>
        <w:t xml:space="preserve"> năm 201</w:t>
      </w:r>
      <w:bookmarkEnd w:id="40"/>
      <w:bookmarkEnd w:id="41"/>
      <w:r w:rsidR="007015C9">
        <w:rPr>
          <w:i/>
          <w:sz w:val="24"/>
          <w:szCs w:val="24"/>
        </w:rPr>
        <w:t>3</w:t>
      </w:r>
    </w:p>
    <w:tbl>
      <w:tblPr>
        <w:tblW w:w="0" w:type="auto"/>
        <w:tblLook w:val="04A0" w:firstRow="1" w:lastRow="0" w:firstColumn="1" w:lastColumn="0" w:noHBand="0" w:noVBand="1"/>
      </w:tblPr>
      <w:tblGrid>
        <w:gridCol w:w="4644"/>
        <w:gridCol w:w="4644"/>
      </w:tblGrid>
      <w:tr w:rsidR="007015C9" w:rsidTr="003C0B55">
        <w:tc>
          <w:tcPr>
            <w:tcW w:w="4644" w:type="dxa"/>
          </w:tcPr>
          <w:p w:rsidR="007015C9" w:rsidRPr="003C0B55" w:rsidRDefault="007015C9" w:rsidP="003C0B55">
            <w:pPr>
              <w:tabs>
                <w:tab w:val="center" w:pos="1440"/>
                <w:tab w:val="center" w:pos="7080"/>
              </w:tabs>
              <w:spacing w:before="120"/>
              <w:jc w:val="center"/>
              <w:outlineLvl w:val="0"/>
              <w:rPr>
                <w:b/>
                <w:sz w:val="24"/>
                <w:szCs w:val="24"/>
              </w:rPr>
            </w:pPr>
            <w:bookmarkStart w:id="44" w:name="_Toc341684062"/>
            <w:bookmarkStart w:id="45" w:name="_Toc341684226"/>
            <w:r w:rsidRPr="003C0B55">
              <w:rPr>
                <w:b/>
                <w:sz w:val="24"/>
                <w:szCs w:val="24"/>
              </w:rPr>
              <w:t>ĐẠI DIỆN</w:t>
            </w:r>
          </w:p>
          <w:p w:rsidR="007015C9" w:rsidRPr="003C0B55" w:rsidRDefault="007015C9" w:rsidP="003C0B55">
            <w:pPr>
              <w:tabs>
                <w:tab w:val="center" w:pos="1440"/>
                <w:tab w:val="center" w:pos="7080"/>
              </w:tabs>
              <w:jc w:val="center"/>
              <w:outlineLvl w:val="0"/>
              <w:rPr>
                <w:b/>
                <w:sz w:val="24"/>
                <w:szCs w:val="24"/>
              </w:rPr>
            </w:pPr>
            <w:r w:rsidRPr="003C0B55">
              <w:rPr>
                <w:b/>
                <w:sz w:val="24"/>
                <w:szCs w:val="24"/>
              </w:rPr>
              <w:t>ĐƠN VỊ YÊU CẦU</w:t>
            </w:r>
          </w:p>
          <w:p w:rsidR="00187AD7" w:rsidRPr="003C0B55" w:rsidRDefault="00187AD7" w:rsidP="003C0B55">
            <w:pPr>
              <w:tabs>
                <w:tab w:val="center" w:pos="1440"/>
                <w:tab w:val="center" w:pos="7080"/>
              </w:tabs>
              <w:jc w:val="center"/>
              <w:outlineLvl w:val="0"/>
              <w:rPr>
                <w:b/>
                <w:sz w:val="24"/>
                <w:szCs w:val="24"/>
              </w:rPr>
            </w:pPr>
          </w:p>
          <w:p w:rsidR="00187AD7" w:rsidRPr="003C0B55" w:rsidRDefault="00187AD7" w:rsidP="003C0B55">
            <w:pPr>
              <w:tabs>
                <w:tab w:val="center" w:pos="1440"/>
                <w:tab w:val="center" w:pos="7080"/>
              </w:tabs>
              <w:jc w:val="center"/>
              <w:outlineLvl w:val="0"/>
              <w:rPr>
                <w:b/>
                <w:sz w:val="24"/>
                <w:szCs w:val="24"/>
              </w:rPr>
            </w:pPr>
          </w:p>
          <w:p w:rsidR="00187AD7" w:rsidRPr="003C0B55" w:rsidRDefault="00187AD7" w:rsidP="003C0B55">
            <w:pPr>
              <w:tabs>
                <w:tab w:val="center" w:pos="1440"/>
                <w:tab w:val="center" w:pos="7080"/>
              </w:tabs>
              <w:jc w:val="center"/>
              <w:outlineLvl w:val="0"/>
              <w:rPr>
                <w:b/>
                <w:sz w:val="24"/>
                <w:szCs w:val="24"/>
              </w:rPr>
            </w:pPr>
          </w:p>
          <w:p w:rsidR="00187AD7" w:rsidRPr="003C0B55" w:rsidRDefault="00187AD7" w:rsidP="003C0B55">
            <w:pPr>
              <w:tabs>
                <w:tab w:val="center" w:pos="1440"/>
                <w:tab w:val="center" w:pos="7080"/>
              </w:tabs>
              <w:jc w:val="center"/>
              <w:outlineLvl w:val="0"/>
              <w:rPr>
                <w:b/>
                <w:sz w:val="24"/>
                <w:szCs w:val="24"/>
              </w:rPr>
            </w:pPr>
          </w:p>
          <w:p w:rsidR="00187AD7" w:rsidRPr="003C0B55" w:rsidRDefault="00187AD7" w:rsidP="003C0B55">
            <w:pPr>
              <w:tabs>
                <w:tab w:val="center" w:pos="1440"/>
                <w:tab w:val="center" w:pos="7080"/>
              </w:tabs>
              <w:jc w:val="center"/>
              <w:outlineLvl w:val="0"/>
              <w:rPr>
                <w:b/>
                <w:sz w:val="24"/>
                <w:szCs w:val="24"/>
              </w:rPr>
            </w:pPr>
          </w:p>
          <w:p w:rsidR="00187AD7" w:rsidRPr="003C0B55" w:rsidRDefault="00187AD7" w:rsidP="003C0B55">
            <w:pPr>
              <w:tabs>
                <w:tab w:val="center" w:pos="1440"/>
                <w:tab w:val="center" w:pos="7080"/>
              </w:tabs>
              <w:jc w:val="center"/>
              <w:outlineLvl w:val="0"/>
              <w:rPr>
                <w:b/>
                <w:sz w:val="24"/>
                <w:szCs w:val="24"/>
              </w:rPr>
            </w:pPr>
            <w:r w:rsidRPr="003C0B55">
              <w:rPr>
                <w:b/>
                <w:sz w:val="24"/>
                <w:szCs w:val="24"/>
              </w:rPr>
              <w:t>Tăng Thị Thanh Hải</w:t>
            </w:r>
          </w:p>
        </w:tc>
        <w:tc>
          <w:tcPr>
            <w:tcW w:w="4644" w:type="dxa"/>
          </w:tcPr>
          <w:p w:rsidR="007015C9" w:rsidRPr="003C0B55" w:rsidRDefault="007015C9" w:rsidP="003C0B55">
            <w:pPr>
              <w:tabs>
                <w:tab w:val="center" w:pos="1440"/>
                <w:tab w:val="center" w:pos="7080"/>
              </w:tabs>
              <w:spacing w:before="120"/>
              <w:jc w:val="center"/>
              <w:outlineLvl w:val="0"/>
              <w:rPr>
                <w:b/>
                <w:sz w:val="24"/>
                <w:szCs w:val="24"/>
              </w:rPr>
            </w:pPr>
            <w:r w:rsidRPr="003C0B55">
              <w:rPr>
                <w:b/>
                <w:sz w:val="24"/>
                <w:szCs w:val="24"/>
              </w:rPr>
              <w:t>GIÁM ĐỐC KHỐI</w:t>
            </w:r>
          </w:p>
          <w:p w:rsidR="007015C9" w:rsidRPr="003C0B55" w:rsidRDefault="007015C9" w:rsidP="003C0B55">
            <w:pPr>
              <w:tabs>
                <w:tab w:val="center" w:pos="1440"/>
                <w:tab w:val="center" w:pos="7080"/>
              </w:tabs>
              <w:jc w:val="center"/>
              <w:outlineLvl w:val="0"/>
              <w:rPr>
                <w:b/>
                <w:sz w:val="24"/>
                <w:szCs w:val="24"/>
              </w:rPr>
            </w:pPr>
            <w:r w:rsidRPr="003C0B55">
              <w:rPr>
                <w:b/>
                <w:sz w:val="24"/>
                <w:szCs w:val="24"/>
              </w:rPr>
              <w:t>CÔNG NGHỆ &amp; VẬN HÀNH</w:t>
            </w:r>
          </w:p>
          <w:p w:rsidR="00187AD7" w:rsidRPr="003C0B55" w:rsidRDefault="00187AD7" w:rsidP="003C0B55">
            <w:pPr>
              <w:tabs>
                <w:tab w:val="center" w:pos="1440"/>
                <w:tab w:val="center" w:pos="7080"/>
              </w:tabs>
              <w:jc w:val="center"/>
              <w:outlineLvl w:val="0"/>
              <w:rPr>
                <w:b/>
                <w:sz w:val="24"/>
                <w:szCs w:val="24"/>
              </w:rPr>
            </w:pPr>
          </w:p>
          <w:p w:rsidR="00187AD7" w:rsidRPr="003C0B55" w:rsidRDefault="00187AD7" w:rsidP="003C0B55">
            <w:pPr>
              <w:tabs>
                <w:tab w:val="center" w:pos="1440"/>
                <w:tab w:val="center" w:pos="7080"/>
              </w:tabs>
              <w:jc w:val="center"/>
              <w:outlineLvl w:val="0"/>
              <w:rPr>
                <w:b/>
                <w:sz w:val="24"/>
                <w:szCs w:val="24"/>
              </w:rPr>
            </w:pPr>
          </w:p>
          <w:p w:rsidR="00187AD7" w:rsidRPr="003C0B55" w:rsidRDefault="00187AD7" w:rsidP="003C0B55">
            <w:pPr>
              <w:tabs>
                <w:tab w:val="center" w:pos="1440"/>
                <w:tab w:val="center" w:pos="7080"/>
              </w:tabs>
              <w:jc w:val="center"/>
              <w:outlineLvl w:val="0"/>
              <w:rPr>
                <w:b/>
                <w:sz w:val="24"/>
                <w:szCs w:val="24"/>
              </w:rPr>
            </w:pPr>
          </w:p>
          <w:p w:rsidR="00187AD7" w:rsidRPr="003C0B55" w:rsidRDefault="00187AD7" w:rsidP="003C0B55">
            <w:pPr>
              <w:tabs>
                <w:tab w:val="center" w:pos="1440"/>
                <w:tab w:val="center" w:pos="7080"/>
              </w:tabs>
              <w:jc w:val="center"/>
              <w:outlineLvl w:val="0"/>
              <w:rPr>
                <w:b/>
                <w:sz w:val="24"/>
                <w:szCs w:val="24"/>
              </w:rPr>
            </w:pPr>
          </w:p>
          <w:p w:rsidR="00187AD7" w:rsidRPr="003C0B55" w:rsidRDefault="00187AD7" w:rsidP="003C0B55">
            <w:pPr>
              <w:tabs>
                <w:tab w:val="center" w:pos="1440"/>
                <w:tab w:val="center" w:pos="7080"/>
              </w:tabs>
              <w:jc w:val="center"/>
              <w:outlineLvl w:val="0"/>
              <w:rPr>
                <w:b/>
                <w:sz w:val="24"/>
                <w:szCs w:val="24"/>
              </w:rPr>
            </w:pPr>
          </w:p>
          <w:p w:rsidR="00187AD7" w:rsidRPr="003C0B55" w:rsidRDefault="00187AD7" w:rsidP="003C0B55">
            <w:pPr>
              <w:tabs>
                <w:tab w:val="center" w:pos="1440"/>
                <w:tab w:val="center" w:pos="7080"/>
              </w:tabs>
              <w:jc w:val="center"/>
              <w:outlineLvl w:val="0"/>
              <w:rPr>
                <w:b/>
                <w:sz w:val="24"/>
                <w:szCs w:val="24"/>
              </w:rPr>
            </w:pPr>
            <w:r w:rsidRPr="003C0B55">
              <w:rPr>
                <w:b/>
                <w:sz w:val="24"/>
                <w:szCs w:val="24"/>
              </w:rPr>
              <w:t>Trần Thanh Nam</w:t>
            </w:r>
          </w:p>
        </w:tc>
      </w:tr>
    </w:tbl>
    <w:p w:rsidR="007015C9" w:rsidRDefault="007015C9" w:rsidP="007015C9">
      <w:pPr>
        <w:tabs>
          <w:tab w:val="center" w:pos="1440"/>
          <w:tab w:val="center" w:pos="7080"/>
        </w:tabs>
        <w:spacing w:before="120"/>
        <w:jc w:val="center"/>
        <w:outlineLvl w:val="0"/>
        <w:rPr>
          <w:b/>
          <w:sz w:val="24"/>
          <w:szCs w:val="24"/>
        </w:rPr>
      </w:pPr>
    </w:p>
    <w:bookmarkEnd w:id="44"/>
    <w:bookmarkEnd w:id="45"/>
    <w:p w:rsidR="00B11DA3" w:rsidRDefault="00B11DA3">
      <w:pPr>
        <w:rPr>
          <w:sz w:val="24"/>
          <w:szCs w:val="24"/>
        </w:rPr>
      </w:pPr>
      <w:r>
        <w:rPr>
          <w:sz w:val="24"/>
          <w:szCs w:val="24"/>
        </w:rPr>
        <w:br w:type="page"/>
      </w:r>
    </w:p>
    <w:p w:rsidR="00A3113C" w:rsidRDefault="00A3113C" w:rsidP="007015C9">
      <w:pPr>
        <w:tabs>
          <w:tab w:val="right" w:leader="dot" w:pos="9072"/>
        </w:tabs>
        <w:spacing w:before="120"/>
        <w:jc w:val="center"/>
        <w:rPr>
          <w:b/>
          <w:sz w:val="24"/>
          <w:szCs w:val="24"/>
        </w:rPr>
      </w:pPr>
      <w:bookmarkStart w:id="46" w:name="_Toc341684064"/>
      <w:bookmarkStart w:id="47" w:name="_Toc341684228"/>
    </w:p>
    <w:p w:rsidR="006448A3" w:rsidRDefault="00170D05" w:rsidP="007015C9">
      <w:pPr>
        <w:tabs>
          <w:tab w:val="right" w:leader="dot" w:pos="9072"/>
        </w:tabs>
        <w:spacing w:before="120"/>
        <w:jc w:val="center"/>
        <w:rPr>
          <w:b/>
          <w:sz w:val="24"/>
          <w:szCs w:val="24"/>
        </w:rPr>
      </w:pPr>
      <w:r>
        <w:rPr>
          <w:noProof/>
          <w:sz w:val="24"/>
          <w:szCs w:val="24"/>
        </w:rPr>
        <mc:AlternateContent>
          <mc:Choice Requires="wps">
            <w:drawing>
              <wp:anchor distT="4294967294" distB="4294967294" distL="114300" distR="114300" simplePos="0" relativeHeight="251658240" behindDoc="0" locked="0" layoutInCell="1" allowOverlap="1">
                <wp:simplePos x="0" y="0"/>
                <wp:positionH relativeFrom="column">
                  <wp:posOffset>-2540</wp:posOffset>
                </wp:positionH>
                <wp:positionV relativeFrom="paragraph">
                  <wp:posOffset>-165101</wp:posOffset>
                </wp:positionV>
                <wp:extent cx="5760085" cy="0"/>
                <wp:effectExtent l="0" t="0" r="12065" b="190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pt,-13pt" to="453.3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" strokecolor="red" strokeweight="2pt"/>
            </w:pict>
          </mc:Fallback>
        </mc:AlternateContent>
      </w:r>
      <w:r w:rsidR="006448A3" w:rsidRPr="009F1DA0">
        <w:rPr>
          <w:b/>
          <w:sz w:val="24"/>
          <w:szCs w:val="24"/>
        </w:rPr>
        <w:t>PHẢN HỒI CỦA M1TECH</w:t>
      </w:r>
      <w:bookmarkEnd w:id="46"/>
      <w:bookmarkEnd w:id="47"/>
    </w:p>
    <w:p w:rsidR="007015C9" w:rsidRPr="009F1DA0" w:rsidRDefault="007015C9" w:rsidP="007015C9">
      <w:pPr>
        <w:tabs>
          <w:tab w:val="right" w:leader="dot" w:pos="9072"/>
        </w:tabs>
        <w:spacing w:before="120"/>
        <w:jc w:val="center"/>
        <w:rPr>
          <w:b/>
          <w:sz w:val="24"/>
          <w:szCs w:val="24"/>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6"/>
        <w:gridCol w:w="1154"/>
        <w:gridCol w:w="689"/>
        <w:gridCol w:w="2659"/>
      </w:tblGrid>
      <w:tr w:rsidR="006448A3" w:rsidRPr="009F1DA0" w:rsidTr="00BC6C8C">
        <w:tc>
          <w:tcPr>
            <w:tcW w:w="9288" w:type="dxa"/>
            <w:gridSpan w:val="4"/>
            <w:shd w:val="solid" w:color="808080" w:fill="auto"/>
          </w:tcPr>
          <w:p w:rsidR="006448A3" w:rsidRPr="009F1DA0" w:rsidRDefault="006448A3" w:rsidP="00F73AE2">
            <w:pPr>
              <w:spacing w:before="120"/>
              <w:rPr>
                <w:b/>
                <w:sz w:val="24"/>
                <w:szCs w:val="24"/>
              </w:rPr>
            </w:pPr>
            <w:r w:rsidRPr="009F1DA0">
              <w:rPr>
                <w:b/>
                <w:sz w:val="24"/>
                <w:szCs w:val="24"/>
              </w:rPr>
              <w:t xml:space="preserve">I.Thông tin chung </w:t>
            </w:r>
          </w:p>
        </w:tc>
      </w:tr>
      <w:tr w:rsidR="006448A3" w:rsidRPr="009F1DA0" w:rsidTr="00BC6C8C">
        <w:trPr>
          <w:trHeight w:val="70"/>
        </w:trPr>
        <w:tc>
          <w:tcPr>
            <w:tcW w:w="6629" w:type="dxa"/>
            <w:gridSpan w:val="3"/>
          </w:tcPr>
          <w:p w:rsidR="006448A3" w:rsidRPr="009F1DA0" w:rsidRDefault="006448A3" w:rsidP="008F5147">
            <w:pPr>
              <w:tabs>
                <w:tab w:val="right" w:leader="dot" w:pos="9072"/>
              </w:tabs>
              <w:spacing w:before="120"/>
              <w:rPr>
                <w:b/>
                <w:sz w:val="24"/>
                <w:szCs w:val="24"/>
              </w:rPr>
            </w:pPr>
            <w:r w:rsidRPr="009F1DA0">
              <w:rPr>
                <w:b/>
                <w:sz w:val="24"/>
                <w:szCs w:val="24"/>
              </w:rPr>
              <w:t>Tên yêu cầu</w:t>
            </w:r>
            <w:r w:rsidR="0031599A">
              <w:rPr>
                <w:b/>
                <w:sz w:val="24"/>
                <w:szCs w:val="24"/>
              </w:rPr>
              <w:t xml:space="preserve">: </w:t>
            </w:r>
            <w:r w:rsidR="0031599A" w:rsidRPr="008C2504">
              <w:rPr>
                <w:b/>
                <w:bCs/>
                <w:sz w:val="24"/>
                <w:szCs w:val="24"/>
                <w:lang w:val="fr-FR"/>
              </w:rPr>
              <w:t>13.1.4 Ops - Remittance product enhancement</w:t>
            </w:r>
          </w:p>
        </w:tc>
        <w:tc>
          <w:tcPr>
            <w:tcW w:w="2659" w:type="dxa"/>
          </w:tcPr>
          <w:p w:rsidR="006448A3" w:rsidRPr="00B5720A" w:rsidRDefault="006448A3" w:rsidP="00B5720A">
            <w:pPr>
              <w:tabs>
                <w:tab w:val="right" w:leader="dot" w:pos="9072"/>
              </w:tabs>
              <w:spacing w:before="120"/>
              <w:rPr>
                <w:b/>
                <w:sz w:val="24"/>
                <w:szCs w:val="24"/>
              </w:rPr>
            </w:pPr>
            <w:r w:rsidRPr="009F1DA0">
              <w:rPr>
                <w:b/>
                <w:sz w:val="24"/>
                <w:szCs w:val="24"/>
              </w:rPr>
              <w:t xml:space="preserve">Mã yêu cầu: </w:t>
            </w:r>
          </w:p>
        </w:tc>
      </w:tr>
      <w:tr w:rsidR="006448A3" w:rsidRPr="009F1DA0" w:rsidTr="00BC6C8C">
        <w:tc>
          <w:tcPr>
            <w:tcW w:w="9288" w:type="dxa"/>
            <w:gridSpan w:val="4"/>
            <w:shd w:val="solid" w:color="808080" w:fill="auto"/>
          </w:tcPr>
          <w:p w:rsidR="006448A3" w:rsidRPr="009F1DA0" w:rsidRDefault="006448A3" w:rsidP="00F73AE2">
            <w:pPr>
              <w:numPr>
                <w:ilvl w:val="0"/>
                <w:numId w:val="1"/>
              </w:numPr>
              <w:spacing w:before="120"/>
              <w:ind w:left="360" w:hanging="270"/>
              <w:rPr>
                <w:b/>
                <w:sz w:val="24"/>
                <w:szCs w:val="24"/>
              </w:rPr>
            </w:pPr>
            <w:r w:rsidRPr="009F1DA0">
              <w:rPr>
                <w:b/>
                <w:sz w:val="24"/>
                <w:szCs w:val="24"/>
              </w:rPr>
              <w:t xml:space="preserve">Phân tích yêu cầu </w:t>
            </w:r>
          </w:p>
        </w:tc>
      </w:tr>
      <w:tr w:rsidR="006448A3" w:rsidRPr="009F1DA0" w:rsidTr="00BC6C8C">
        <w:tc>
          <w:tcPr>
            <w:tcW w:w="9288" w:type="dxa"/>
            <w:gridSpan w:val="4"/>
            <w:shd w:val="clear" w:color="808080" w:fill="auto"/>
          </w:tcPr>
          <w:p w:rsidR="0031599A" w:rsidRDefault="0031599A" w:rsidP="0031599A">
            <w:pPr>
              <w:tabs>
                <w:tab w:val="right" w:leader="dot" w:pos="9072"/>
              </w:tabs>
              <w:spacing w:before="60" w:after="60"/>
              <w:rPr>
                <w:sz w:val="24"/>
                <w:szCs w:val="24"/>
              </w:rPr>
            </w:pPr>
            <w:r w:rsidRPr="009E13C4">
              <w:rPr>
                <w:b/>
                <w:sz w:val="24"/>
                <w:szCs w:val="24"/>
              </w:rPr>
              <w:t>Mục đích:</w:t>
            </w:r>
            <w:r>
              <w:rPr>
                <w:sz w:val="24"/>
                <w:szCs w:val="24"/>
              </w:rPr>
              <w:t xml:space="preserve"> Để giảm bớt thời gian và nhân lực cho việc xử lý các điện sau giờ cutoff time và chọn kênh điện đi, hệ thống sẽ nâng cấp đ</w:t>
            </w:r>
            <w:r w:rsidRPr="008C2504">
              <w:rPr>
                <w:sz w:val="24"/>
                <w:szCs w:val="24"/>
              </w:rPr>
              <w:t xml:space="preserve">ể </w:t>
            </w:r>
            <w:r w:rsidRPr="008C2504">
              <w:rPr>
                <w:bCs/>
                <w:sz w:val="24"/>
                <w:szCs w:val="24"/>
              </w:rPr>
              <w:t>Xây dựng sản phầm IBPS  sau giờ cutofftime trên BDS và Nâng cấp GW để tự động map NH nhận, NH hưởng theo bảng map được cung cấp.</w:t>
            </w:r>
          </w:p>
          <w:p w:rsidR="0031599A" w:rsidRPr="008C2504" w:rsidRDefault="0031599A" w:rsidP="0067296F">
            <w:pPr>
              <w:numPr>
                <w:ilvl w:val="0"/>
                <w:numId w:val="20"/>
              </w:numPr>
              <w:tabs>
                <w:tab w:val="right" w:leader="dot" w:pos="426"/>
              </w:tabs>
              <w:suppressAutoHyphens/>
              <w:spacing w:before="60" w:after="60"/>
              <w:ind w:left="284" w:hanging="284"/>
              <w:rPr>
                <w:b/>
                <w:sz w:val="24"/>
                <w:szCs w:val="24"/>
              </w:rPr>
            </w:pPr>
            <w:r w:rsidRPr="008C2504">
              <w:rPr>
                <w:b/>
                <w:bCs/>
                <w:sz w:val="24"/>
                <w:szCs w:val="24"/>
              </w:rPr>
              <w:t>Xây dựng sản phầm IBPS  sau giờ cutofftime trên BDS</w:t>
            </w:r>
          </w:p>
          <w:p w:rsidR="0031599A" w:rsidRPr="007D43D1" w:rsidRDefault="0031599A" w:rsidP="0067296F">
            <w:pPr>
              <w:numPr>
                <w:ilvl w:val="0"/>
                <w:numId w:val="21"/>
              </w:numPr>
              <w:tabs>
                <w:tab w:val="right" w:leader="dot" w:pos="426"/>
              </w:tabs>
              <w:suppressAutoHyphens/>
              <w:spacing w:before="60" w:after="60"/>
              <w:ind w:left="284" w:hanging="284"/>
              <w:rPr>
                <w:b/>
                <w:sz w:val="24"/>
                <w:szCs w:val="24"/>
              </w:rPr>
            </w:pPr>
            <w:r>
              <w:rPr>
                <w:b/>
                <w:sz w:val="24"/>
                <w:szCs w:val="24"/>
              </w:rPr>
              <w:t>Mô tả chi tiết</w:t>
            </w:r>
          </w:p>
          <w:p w:rsidR="0031599A" w:rsidRDefault="0031599A" w:rsidP="00B5720A">
            <w:pPr>
              <w:pStyle w:val="ListParagraph"/>
              <w:numPr>
                <w:ilvl w:val="0"/>
                <w:numId w:val="10"/>
              </w:numPr>
              <w:tabs>
                <w:tab w:val="clear" w:pos="794"/>
                <w:tab w:val="center" w:pos="284"/>
                <w:tab w:val="left" w:leader="dot" w:pos="9072"/>
              </w:tabs>
              <w:suppressAutoHyphens/>
              <w:spacing w:before="120" w:after="0"/>
              <w:ind w:left="284" w:hanging="284"/>
              <w:outlineLvl w:val="0"/>
              <w:rPr>
                <w:sz w:val="24"/>
                <w:szCs w:val="24"/>
              </w:rPr>
            </w:pPr>
            <w:r>
              <w:rPr>
                <w:sz w:val="24"/>
                <w:szCs w:val="24"/>
              </w:rPr>
              <w:t>Thay đổi tham số sản phẩm (trên màn hình xanh): Chỉnh sửa 2 sản phẩm hiện có thành 2 sản phẩm chuyển tiền điện tử liên ngân hàng cho các giao dịch IBPS sau giờ cutofftime:</w:t>
            </w:r>
          </w:p>
          <w:p w:rsidR="0031599A" w:rsidRPr="00B5720A" w:rsidRDefault="0031599A" w:rsidP="0067296F">
            <w:pPr>
              <w:pStyle w:val="ListParagraph"/>
              <w:numPr>
                <w:ilvl w:val="0"/>
                <w:numId w:val="24"/>
              </w:numPr>
              <w:tabs>
                <w:tab w:val="right" w:leader="dot" w:pos="630"/>
              </w:tabs>
              <w:suppressAutoHyphens/>
              <w:spacing w:before="60" w:after="60"/>
              <w:ind w:left="567" w:hanging="283"/>
              <w:rPr>
                <w:sz w:val="24"/>
                <w:szCs w:val="24"/>
              </w:rPr>
            </w:pPr>
            <w:r w:rsidRPr="00B5720A">
              <w:rPr>
                <w:sz w:val="24"/>
                <w:szCs w:val="24"/>
              </w:rPr>
              <w:t>Sản phẩm OL12: Chỉnh sửa lại thành  sản phẩm sau giờ cutofftime của giao dịch điện tử liên ngân hàng giá trị thấp (tương tự sản phẩm OL8, nhưng thời gian bắt đầu giao dịch hiện tại là 15h, tài khoản tạm treo sẽ là 280898012)</w:t>
            </w:r>
          </w:p>
          <w:p w:rsidR="0031599A" w:rsidRDefault="0031599A" w:rsidP="0067296F">
            <w:pPr>
              <w:pStyle w:val="ListParagraph"/>
              <w:numPr>
                <w:ilvl w:val="0"/>
                <w:numId w:val="24"/>
              </w:numPr>
              <w:tabs>
                <w:tab w:val="right" w:leader="dot" w:pos="630"/>
              </w:tabs>
              <w:suppressAutoHyphens/>
              <w:spacing w:before="60" w:after="60"/>
              <w:ind w:left="567" w:hanging="283"/>
              <w:rPr>
                <w:sz w:val="24"/>
                <w:szCs w:val="24"/>
              </w:rPr>
            </w:pPr>
            <w:r>
              <w:rPr>
                <w:sz w:val="24"/>
                <w:szCs w:val="24"/>
              </w:rPr>
              <w:t>Sản phẩm OL13: Chỉnh sửa lại thành sản phẩm sau giờ cutofftime của giao dịch điện tử liên ngân hàng giá trị cao (tương tự sản phẩm OL4, nhưng thời gian bắt đầu giao dịch hiện tại là 16h, khi chọn sản phẩm này, tài khoản tạm treo sẽ là 280898012)</w:t>
            </w:r>
          </w:p>
          <w:p w:rsidR="0031599A" w:rsidRDefault="0031599A" w:rsidP="0067296F">
            <w:pPr>
              <w:pStyle w:val="ListParagraph"/>
              <w:numPr>
                <w:ilvl w:val="0"/>
                <w:numId w:val="24"/>
              </w:numPr>
              <w:tabs>
                <w:tab w:val="right" w:leader="dot" w:pos="630"/>
              </w:tabs>
              <w:suppressAutoHyphens/>
              <w:spacing w:before="60" w:after="60"/>
              <w:ind w:left="567" w:hanging="283"/>
              <w:rPr>
                <w:sz w:val="24"/>
                <w:szCs w:val="24"/>
              </w:rPr>
            </w:pPr>
            <w:r w:rsidRPr="00FE5510">
              <w:rPr>
                <w:sz w:val="24"/>
                <w:szCs w:val="24"/>
              </w:rPr>
              <w:t>Việc quy định sử dụng OL12 và OL13 sau giờ cut off time là biện pháp hành chính, không phải tự động</w:t>
            </w:r>
            <w:r>
              <w:rPr>
                <w:sz w:val="24"/>
                <w:szCs w:val="24"/>
              </w:rPr>
              <w:t>.</w:t>
            </w:r>
          </w:p>
          <w:p w:rsidR="0031599A" w:rsidRDefault="0031599A" w:rsidP="0067296F">
            <w:pPr>
              <w:pStyle w:val="ListParagraph"/>
              <w:numPr>
                <w:ilvl w:val="0"/>
                <w:numId w:val="10"/>
              </w:numPr>
              <w:tabs>
                <w:tab w:val="clear" w:pos="794"/>
                <w:tab w:val="center" w:pos="284"/>
                <w:tab w:val="left" w:leader="dot" w:pos="9072"/>
              </w:tabs>
              <w:suppressAutoHyphens/>
              <w:spacing w:before="120" w:after="0"/>
              <w:ind w:left="284" w:hanging="284"/>
              <w:outlineLvl w:val="0"/>
              <w:rPr>
                <w:sz w:val="24"/>
                <w:szCs w:val="24"/>
              </w:rPr>
            </w:pPr>
            <w:r>
              <w:rPr>
                <w:sz w:val="24"/>
                <w:szCs w:val="24"/>
              </w:rPr>
              <w:t xml:space="preserve">Tạo công cụ chặn điện </w:t>
            </w:r>
            <w:r w:rsidRPr="00D909B0">
              <w:rPr>
                <w:color w:val="FF0000"/>
                <w:sz w:val="24"/>
                <w:szCs w:val="24"/>
              </w:rPr>
              <w:t xml:space="preserve">để chặn việc đẩy điện </w:t>
            </w:r>
            <w:r w:rsidR="00FA39B3" w:rsidRPr="00D909B0">
              <w:rPr>
                <w:color w:val="FF0000"/>
                <w:sz w:val="24"/>
                <w:szCs w:val="24"/>
              </w:rPr>
              <w:t xml:space="preserve">theo Sp OL12&amp; OL13 </w:t>
            </w:r>
            <w:r w:rsidRPr="00D909B0">
              <w:rPr>
                <w:color w:val="FF0000"/>
                <w:sz w:val="24"/>
                <w:szCs w:val="24"/>
              </w:rPr>
              <w:t>lên gateway, citad đúng ngày hạch toán; đầu ngày làm việc hôm sau</w:t>
            </w:r>
            <w:ins w:id="48" w:author="Admin" w:date="2013-03-14T13:55:00Z">
              <w:r w:rsidR="002E3622">
                <w:rPr>
                  <w:color w:val="FF0000"/>
                  <w:sz w:val="24"/>
                  <w:szCs w:val="24"/>
                </w:rPr>
                <w:t xml:space="preserve"> (7h sáng)</w:t>
              </w:r>
            </w:ins>
            <w:r w:rsidRPr="00D909B0">
              <w:rPr>
                <w:color w:val="FF0000"/>
                <w:sz w:val="24"/>
                <w:szCs w:val="24"/>
              </w:rPr>
              <w:t xml:space="preserve">, lệnh chuyển tiền </w:t>
            </w:r>
            <w:r w:rsidR="00FA39B3" w:rsidRPr="00D909B0">
              <w:rPr>
                <w:color w:val="FF0000"/>
                <w:sz w:val="24"/>
                <w:szCs w:val="24"/>
              </w:rPr>
              <w:t>OL12&amp;OL13</w:t>
            </w:r>
            <w:r w:rsidRPr="00D909B0">
              <w:rPr>
                <w:color w:val="FF0000"/>
                <w:sz w:val="24"/>
                <w:szCs w:val="24"/>
              </w:rPr>
              <w:t xml:space="preserve"> mới tự động lên gateway, citad.</w:t>
            </w:r>
            <w:r>
              <w:rPr>
                <w:sz w:val="24"/>
                <w:szCs w:val="24"/>
              </w:rPr>
              <w:t xml:space="preserve"> Số bút toán điện lên gateway ngày hôm sau:  là dãy số đầu tiên từ BDS do hiện nay đang để thời gian đẩy lên gateway từ 7h.</w:t>
            </w:r>
          </w:p>
          <w:p w:rsidR="0031599A" w:rsidRDefault="0031599A" w:rsidP="0067296F">
            <w:pPr>
              <w:pStyle w:val="ListParagraph"/>
              <w:numPr>
                <w:ilvl w:val="0"/>
                <w:numId w:val="10"/>
              </w:numPr>
              <w:tabs>
                <w:tab w:val="clear" w:pos="794"/>
                <w:tab w:val="center" w:pos="284"/>
                <w:tab w:val="left" w:leader="dot" w:pos="9072"/>
              </w:tabs>
              <w:suppressAutoHyphens/>
              <w:spacing w:before="120" w:after="0"/>
              <w:ind w:left="284" w:hanging="284"/>
              <w:outlineLvl w:val="0"/>
              <w:rPr>
                <w:sz w:val="24"/>
                <w:szCs w:val="24"/>
              </w:rPr>
            </w:pPr>
            <w:r w:rsidRPr="00FF0327">
              <w:rPr>
                <w:sz w:val="24"/>
                <w:szCs w:val="24"/>
              </w:rPr>
              <w:t xml:space="preserve">Tạo  </w:t>
            </w:r>
            <w:r w:rsidR="007E1689">
              <w:rPr>
                <w:sz w:val="24"/>
                <w:szCs w:val="24"/>
              </w:rPr>
              <w:t>B</w:t>
            </w:r>
            <w:r w:rsidRPr="00FF0327">
              <w:rPr>
                <w:sz w:val="24"/>
                <w:szCs w:val="24"/>
              </w:rPr>
              <w:t xml:space="preserve">áo cáo trên </w:t>
            </w:r>
            <w:del w:id="49" w:author="Admin" w:date="2013-03-14T14:26:00Z">
              <w:r w:rsidRPr="00FF0327" w:rsidDel="009B7A7F">
                <w:rPr>
                  <w:sz w:val="24"/>
                  <w:szCs w:val="24"/>
                </w:rPr>
                <w:delText>công cụ chặn điện</w:delText>
              </w:r>
            </w:del>
            <w:ins w:id="50" w:author="Admin" w:date="2013-03-14T14:26:00Z">
              <w:r w:rsidR="009B7A7F">
                <w:rPr>
                  <w:sz w:val="24"/>
                  <w:szCs w:val="24"/>
                </w:rPr>
                <w:t>monitor (dùng cho HO) và trên web (dùng cho chi nhánh)</w:t>
              </w:r>
            </w:ins>
            <w:r w:rsidRPr="00FF0327">
              <w:rPr>
                <w:sz w:val="24"/>
                <w:szCs w:val="24"/>
              </w:rPr>
              <w:t xml:space="preserve"> (theo mẫu đính kèm)</w:t>
            </w:r>
            <w:r w:rsidR="007E1689">
              <w:rPr>
                <w:sz w:val="24"/>
                <w:szCs w:val="24"/>
              </w:rPr>
              <w:t xml:space="preserve"> đáp ứng các điều kiện:</w:t>
            </w:r>
          </w:p>
          <w:p w:rsidR="00D909B0" w:rsidRPr="00D909B0" w:rsidRDefault="00D909B0" w:rsidP="00D909B0">
            <w:pPr>
              <w:pStyle w:val="ListParagraph"/>
              <w:suppressAutoHyphens/>
              <w:spacing w:before="120" w:after="0"/>
              <w:ind w:left="397" w:firstLine="0"/>
              <w:rPr>
                <w:color w:val="FF0000"/>
                <w:sz w:val="24"/>
                <w:szCs w:val="24"/>
              </w:rPr>
            </w:pPr>
            <w:r w:rsidRPr="00D909B0">
              <w:rPr>
                <w:color w:val="FF0000"/>
                <w:sz w:val="24"/>
                <w:szCs w:val="24"/>
              </w:rPr>
              <w:t xml:space="preserve">+ Có thể lựa chọn từ ngày đến ngày </w:t>
            </w:r>
          </w:p>
          <w:p w:rsidR="00D909B0" w:rsidRPr="00D909B0" w:rsidRDefault="00D909B0" w:rsidP="00D909B0">
            <w:pPr>
              <w:pStyle w:val="ListParagraph"/>
              <w:suppressAutoHyphens/>
              <w:spacing w:before="120" w:after="0"/>
              <w:ind w:left="397" w:firstLine="0"/>
              <w:rPr>
                <w:color w:val="FF0000"/>
                <w:sz w:val="24"/>
                <w:szCs w:val="24"/>
              </w:rPr>
            </w:pPr>
            <w:r w:rsidRPr="00D909B0">
              <w:rPr>
                <w:color w:val="FF0000"/>
                <w:sz w:val="24"/>
                <w:szCs w:val="24"/>
              </w:rPr>
              <w:t>+ Tại HO: Có thể in được tổng thể hoặc có thể lựa chọn theo chi nhánh tạo điện</w:t>
            </w:r>
          </w:p>
          <w:p w:rsidR="00D909B0" w:rsidRPr="00D909B0" w:rsidRDefault="00D909B0" w:rsidP="00D909B0">
            <w:pPr>
              <w:pStyle w:val="ListParagraph"/>
              <w:suppressAutoHyphens/>
              <w:spacing w:before="120" w:after="0"/>
              <w:ind w:left="397" w:firstLine="0"/>
              <w:rPr>
                <w:color w:val="FF0000"/>
                <w:sz w:val="24"/>
                <w:szCs w:val="24"/>
              </w:rPr>
            </w:pPr>
            <w:r w:rsidRPr="00D909B0">
              <w:rPr>
                <w:color w:val="FF0000"/>
                <w:sz w:val="24"/>
                <w:szCs w:val="24"/>
              </w:rPr>
              <w:t>+ Tại Chi nhánh: Có thể in được bao cáo tại chi nhánh</w:t>
            </w:r>
          </w:p>
          <w:p w:rsidR="00D909B0" w:rsidRPr="00D909B0" w:rsidRDefault="00D909B0" w:rsidP="00D909B0">
            <w:pPr>
              <w:pStyle w:val="ListParagraph"/>
              <w:suppressAutoHyphens/>
              <w:spacing w:before="120" w:after="0"/>
              <w:ind w:left="397" w:firstLine="0"/>
              <w:rPr>
                <w:color w:val="FF0000"/>
                <w:sz w:val="24"/>
                <w:szCs w:val="24"/>
              </w:rPr>
            </w:pPr>
            <w:r w:rsidRPr="00D909B0">
              <w:rPr>
                <w:color w:val="FF0000"/>
                <w:sz w:val="24"/>
                <w:szCs w:val="24"/>
              </w:rPr>
              <w:t>+ Có thể lựa chọn theo tình trạng điện đẩy lên gateway.</w:t>
            </w:r>
          </w:p>
          <w:p w:rsidR="0031599A" w:rsidRDefault="0031599A" w:rsidP="0067296F">
            <w:pPr>
              <w:pStyle w:val="ListParagraph"/>
              <w:numPr>
                <w:ilvl w:val="0"/>
                <w:numId w:val="10"/>
              </w:numPr>
              <w:tabs>
                <w:tab w:val="clear" w:pos="794"/>
                <w:tab w:val="center" w:pos="284"/>
                <w:tab w:val="left" w:leader="dot" w:pos="9072"/>
              </w:tabs>
              <w:suppressAutoHyphens/>
              <w:spacing w:before="120" w:after="0"/>
              <w:ind w:left="284" w:hanging="284"/>
              <w:outlineLvl w:val="0"/>
              <w:rPr>
                <w:sz w:val="24"/>
                <w:szCs w:val="24"/>
              </w:rPr>
            </w:pPr>
            <w:r>
              <w:rPr>
                <w:sz w:val="24"/>
                <w:szCs w:val="24"/>
              </w:rPr>
              <w:t xml:space="preserve">Chỉnh sửa bổ sung các sản phẩm OL12; OL13 trên </w:t>
            </w:r>
            <w:r w:rsidRPr="00FE5510">
              <w:rPr>
                <w:sz w:val="24"/>
                <w:szCs w:val="24"/>
              </w:rPr>
              <w:t>chương trình check điện đi hiện nay (Mr Phương đầu mối)</w:t>
            </w:r>
            <w:r>
              <w:rPr>
                <w:sz w:val="24"/>
                <w:szCs w:val="24"/>
              </w:rPr>
              <w:t>.</w:t>
            </w:r>
          </w:p>
          <w:p w:rsidR="0031599A" w:rsidRDefault="0031599A" w:rsidP="0067296F">
            <w:pPr>
              <w:pStyle w:val="ListParagraph"/>
              <w:numPr>
                <w:ilvl w:val="0"/>
                <w:numId w:val="10"/>
              </w:numPr>
              <w:tabs>
                <w:tab w:val="clear" w:pos="794"/>
                <w:tab w:val="center" w:pos="284"/>
                <w:tab w:val="left" w:leader="dot" w:pos="9072"/>
              </w:tabs>
              <w:suppressAutoHyphens/>
              <w:spacing w:before="120" w:after="0"/>
              <w:ind w:left="284" w:hanging="284"/>
              <w:outlineLvl w:val="0"/>
              <w:rPr>
                <w:sz w:val="24"/>
                <w:szCs w:val="24"/>
              </w:rPr>
            </w:pPr>
            <w:r w:rsidRPr="00DE0476">
              <w:rPr>
                <w:sz w:val="24"/>
                <w:szCs w:val="24"/>
              </w:rPr>
              <w:t>Đóng sản phầm OL14 và OL15</w:t>
            </w:r>
            <w:r>
              <w:rPr>
                <w:sz w:val="24"/>
                <w:szCs w:val="24"/>
              </w:rPr>
              <w:t>.</w:t>
            </w:r>
          </w:p>
          <w:p w:rsidR="0031599A" w:rsidRPr="0067296F" w:rsidRDefault="0031599A" w:rsidP="0067296F">
            <w:pPr>
              <w:numPr>
                <w:ilvl w:val="0"/>
                <w:numId w:val="21"/>
              </w:numPr>
              <w:tabs>
                <w:tab w:val="right" w:leader="dot" w:pos="426"/>
              </w:tabs>
              <w:suppressAutoHyphens/>
              <w:spacing w:before="60" w:after="60"/>
              <w:ind w:left="284" w:hanging="284"/>
              <w:rPr>
                <w:b/>
                <w:sz w:val="24"/>
                <w:szCs w:val="24"/>
              </w:rPr>
            </w:pPr>
            <w:r>
              <w:rPr>
                <w:b/>
                <w:sz w:val="24"/>
                <w:szCs w:val="24"/>
              </w:rPr>
              <w:t>Phân quyền:</w:t>
            </w:r>
            <w:r w:rsidR="0067296F">
              <w:rPr>
                <w:b/>
                <w:sz w:val="24"/>
                <w:szCs w:val="24"/>
              </w:rPr>
              <w:t xml:space="preserve"> </w:t>
            </w:r>
            <w:r w:rsidR="00D909B0" w:rsidRPr="00D909B0">
              <w:rPr>
                <w:color w:val="FF0000"/>
                <w:sz w:val="24"/>
                <w:szCs w:val="24"/>
              </w:rPr>
              <w:t>B</w:t>
            </w:r>
            <w:r w:rsidRPr="00D909B0">
              <w:rPr>
                <w:color w:val="FF0000"/>
                <w:sz w:val="24"/>
                <w:szCs w:val="24"/>
              </w:rPr>
              <w:t xml:space="preserve">áo cáo </w:t>
            </w:r>
            <w:r w:rsidR="00D909B0" w:rsidRPr="00D909B0">
              <w:rPr>
                <w:color w:val="FF0000"/>
                <w:sz w:val="24"/>
                <w:szCs w:val="24"/>
              </w:rPr>
              <w:t xml:space="preserve">tại HO </w:t>
            </w:r>
            <w:r w:rsidRPr="00D909B0">
              <w:rPr>
                <w:color w:val="FF0000"/>
                <w:sz w:val="24"/>
                <w:szCs w:val="24"/>
              </w:rPr>
              <w:t>do Trung tâm thanh toán (TTTT) quản lý.</w:t>
            </w:r>
            <w:r w:rsidR="00D909B0" w:rsidRPr="00D909B0">
              <w:rPr>
                <w:color w:val="FF0000"/>
                <w:sz w:val="24"/>
                <w:szCs w:val="24"/>
              </w:rPr>
              <w:t xml:space="preserve"> tại các Chi nhánh do các Chi nhánh quản lý tương tự các báo cáo khác hiện có trên monitor.</w:t>
            </w:r>
          </w:p>
          <w:p w:rsidR="0031599A" w:rsidRDefault="0031599A" w:rsidP="0067296F">
            <w:pPr>
              <w:numPr>
                <w:ilvl w:val="0"/>
                <w:numId w:val="21"/>
              </w:numPr>
              <w:tabs>
                <w:tab w:val="right" w:leader="dot" w:pos="426"/>
              </w:tabs>
              <w:suppressAutoHyphens/>
              <w:spacing w:before="60" w:after="60"/>
              <w:ind w:left="284" w:hanging="284"/>
              <w:rPr>
                <w:b/>
                <w:sz w:val="24"/>
                <w:szCs w:val="24"/>
              </w:rPr>
            </w:pPr>
            <w:r>
              <w:rPr>
                <w:b/>
                <w:sz w:val="24"/>
                <w:szCs w:val="24"/>
              </w:rPr>
              <w:t xml:space="preserve">Mẫu báo </w:t>
            </w:r>
            <w:commentRangeStart w:id="51"/>
            <w:r>
              <w:rPr>
                <w:b/>
                <w:sz w:val="24"/>
                <w:szCs w:val="24"/>
              </w:rPr>
              <w:t>cáo</w:t>
            </w:r>
            <w:commentRangeEnd w:id="51"/>
            <w:r w:rsidR="004A4A03">
              <w:rPr>
                <w:rStyle w:val="CommentReference"/>
                <w:rFonts w:eastAsia="Calibri"/>
                <w:szCs w:val="20"/>
              </w:rPr>
              <w:commentReference w:id="51"/>
            </w:r>
            <w:r w:rsidRPr="007D43D1">
              <w:rPr>
                <w:b/>
                <w:sz w:val="24"/>
                <w:szCs w:val="24"/>
              </w:rPr>
              <w:t xml:space="preserve">: </w:t>
            </w:r>
            <w:r w:rsidR="00D909B0" w:rsidRPr="00D909B0">
              <w:rPr>
                <w:b/>
                <w:color w:val="FF0000"/>
                <w:sz w:val="24"/>
                <w:szCs w:val="24"/>
              </w:rPr>
              <w:t>Đính kèm</w:t>
            </w:r>
          </w:p>
          <w:bookmarkStart w:id="52" w:name="_MON_1424776430"/>
          <w:bookmarkEnd w:id="52"/>
          <w:p w:rsidR="0031599A" w:rsidRPr="007D43D1" w:rsidRDefault="001E395F" w:rsidP="0067296F">
            <w:pPr>
              <w:tabs>
                <w:tab w:val="right" w:leader="dot" w:pos="630"/>
              </w:tabs>
              <w:spacing w:before="60" w:after="60"/>
              <w:rPr>
                <w:b/>
                <w:sz w:val="24"/>
                <w:szCs w:val="24"/>
              </w:rPr>
            </w:pPr>
            <w:ins w:id="53" w:author="Admin" w:date="2013-03-14T14:27:00Z">
              <w:r>
                <w:rPr>
                  <w:b/>
                  <w:sz w:val="24"/>
                  <w:szCs w:val="24"/>
                </w:rPr>
                <w:object w:dxaOrig="1550" w:dyaOrig="991">
                  <v:shape id="_x0000_i1025" type="#_x0000_t75" style="width:77.25pt;height:49.5pt" o:ole="">
                    <v:imagedata r:id="rId14" o:title=""/>
                  </v:shape>
                  <o:OLEObject Type="Embed" ProgID="Word.Document.8" ShapeID="_x0000_i1025" DrawAspect="Icon" ObjectID="_1425386567" r:id="rId15">
                    <o:FieldCodes>\s</o:FieldCodes>
                  </o:OLEObject>
                </w:object>
              </w:r>
            </w:ins>
          </w:p>
          <w:p w:rsidR="0031599A" w:rsidRDefault="0031599A" w:rsidP="0067296F">
            <w:pPr>
              <w:numPr>
                <w:ilvl w:val="0"/>
                <w:numId w:val="20"/>
              </w:numPr>
              <w:tabs>
                <w:tab w:val="right" w:leader="dot" w:pos="426"/>
              </w:tabs>
              <w:suppressAutoHyphens/>
              <w:spacing w:before="60" w:after="60"/>
              <w:ind w:left="284" w:hanging="284"/>
              <w:rPr>
                <w:b/>
                <w:sz w:val="24"/>
                <w:szCs w:val="24"/>
              </w:rPr>
            </w:pPr>
            <w:r w:rsidRPr="00B573E3">
              <w:rPr>
                <w:b/>
                <w:sz w:val="24"/>
                <w:szCs w:val="24"/>
              </w:rPr>
              <w:t>Map tự động Ngân hàng hưởng các điện đi citad từ BDS</w:t>
            </w:r>
          </w:p>
          <w:p w:rsidR="0031599A" w:rsidRPr="007D43D1" w:rsidRDefault="0031599A" w:rsidP="0067296F">
            <w:pPr>
              <w:numPr>
                <w:ilvl w:val="0"/>
                <w:numId w:val="25"/>
              </w:numPr>
              <w:tabs>
                <w:tab w:val="right" w:leader="dot" w:pos="426"/>
              </w:tabs>
              <w:suppressAutoHyphens/>
              <w:spacing w:before="60" w:after="60"/>
              <w:ind w:left="284" w:hanging="284"/>
              <w:rPr>
                <w:b/>
                <w:sz w:val="24"/>
                <w:szCs w:val="24"/>
              </w:rPr>
            </w:pPr>
            <w:r w:rsidRPr="007D43D1">
              <w:rPr>
                <w:b/>
                <w:sz w:val="24"/>
                <w:szCs w:val="24"/>
              </w:rPr>
              <w:t>Chi tiết chức năng</w:t>
            </w:r>
            <w:r>
              <w:rPr>
                <w:b/>
                <w:sz w:val="24"/>
                <w:szCs w:val="24"/>
              </w:rPr>
              <w:t xml:space="preserve"> map NH hưởng</w:t>
            </w:r>
            <w:r w:rsidRPr="007D43D1">
              <w:rPr>
                <w:b/>
                <w:sz w:val="24"/>
                <w:szCs w:val="24"/>
              </w:rPr>
              <w:t>:</w:t>
            </w:r>
          </w:p>
          <w:p w:rsidR="0031599A" w:rsidRDefault="0031599A" w:rsidP="0067296F">
            <w:pPr>
              <w:pStyle w:val="ListParagraph"/>
              <w:numPr>
                <w:ilvl w:val="0"/>
                <w:numId w:val="10"/>
              </w:numPr>
              <w:tabs>
                <w:tab w:val="clear" w:pos="794"/>
                <w:tab w:val="center" w:pos="284"/>
                <w:tab w:val="left" w:leader="dot" w:pos="9072"/>
              </w:tabs>
              <w:suppressAutoHyphens/>
              <w:spacing w:before="120" w:after="0"/>
              <w:ind w:left="284" w:hanging="284"/>
              <w:outlineLvl w:val="0"/>
              <w:rPr>
                <w:sz w:val="24"/>
                <w:szCs w:val="24"/>
              </w:rPr>
            </w:pPr>
            <w:r>
              <w:rPr>
                <w:sz w:val="24"/>
                <w:szCs w:val="24"/>
              </w:rPr>
              <w:t>Chỉnh sửa Khai báo trên Host và hiển thị trên BDS: Việc thay đổi khai báo bảng mã ngân hàng và chi nhánh NH hưởng do nghiệp vụ tự làm trên màn hình xanh. Hiển thị trên BDS sẽ thay đổi tương ứng với thay đổi tham số trên host. Các thay đổi khác của giao diện BDS không nằm trong dự án này.</w:t>
            </w:r>
          </w:p>
          <w:p w:rsidR="0031599A" w:rsidRDefault="0031599A" w:rsidP="0067296F">
            <w:pPr>
              <w:pStyle w:val="ListParagraph"/>
              <w:numPr>
                <w:ilvl w:val="0"/>
                <w:numId w:val="10"/>
              </w:numPr>
              <w:tabs>
                <w:tab w:val="clear" w:pos="794"/>
                <w:tab w:val="center" w:pos="284"/>
                <w:tab w:val="left" w:leader="dot" w:pos="9072"/>
              </w:tabs>
              <w:suppressAutoHyphens/>
              <w:spacing w:before="120" w:after="0"/>
              <w:ind w:left="284" w:hanging="284"/>
              <w:outlineLvl w:val="0"/>
              <w:rPr>
                <w:sz w:val="24"/>
                <w:szCs w:val="24"/>
              </w:rPr>
            </w:pPr>
            <w:r>
              <w:rPr>
                <w:sz w:val="24"/>
                <w:szCs w:val="24"/>
              </w:rPr>
              <w:lastRenderedPageBreak/>
              <w:t xml:space="preserve">Tương tự như kênh chuyển tiền IB, giao dịch viên chỉ cần chọn ngân hàng hưởng mong muốn, còn việc map tự động NHH hệ thống sẽ tự xử lý căn cứ vào bảng map do TTTT cung cấp theo từng thời kỳ theo mã trực tiếp và gián tiếp. </w:t>
            </w:r>
          </w:p>
          <w:p w:rsidR="0031599A" w:rsidRDefault="0031599A" w:rsidP="0067296F">
            <w:pPr>
              <w:pStyle w:val="ListParagraph"/>
              <w:numPr>
                <w:ilvl w:val="0"/>
                <w:numId w:val="10"/>
              </w:numPr>
              <w:tabs>
                <w:tab w:val="clear" w:pos="794"/>
                <w:tab w:val="center" w:pos="284"/>
                <w:tab w:val="left" w:leader="dot" w:pos="9072"/>
              </w:tabs>
              <w:suppressAutoHyphens/>
              <w:spacing w:before="120" w:after="0"/>
              <w:ind w:left="284" w:hanging="284"/>
              <w:outlineLvl w:val="0"/>
              <w:rPr>
                <w:sz w:val="24"/>
                <w:szCs w:val="24"/>
              </w:rPr>
            </w:pPr>
            <w:r w:rsidRPr="00D13ECB">
              <w:rPr>
                <w:sz w:val="24"/>
                <w:szCs w:val="24"/>
                <w:highlight w:val="yellow"/>
              </w:rPr>
              <w:t xml:space="preserve">Bảng map mẫu: </w:t>
            </w:r>
          </w:p>
          <w:p w:rsidR="0031599A" w:rsidRDefault="0031599A" w:rsidP="0031599A">
            <w:pPr>
              <w:tabs>
                <w:tab w:val="right" w:leader="dot" w:pos="630"/>
              </w:tabs>
              <w:suppressAutoHyphens/>
              <w:spacing w:before="60" w:after="60"/>
              <w:ind w:left="1080"/>
              <w:rPr>
                <w:sz w:val="24"/>
                <w:szCs w:val="24"/>
              </w:rPr>
            </w:pPr>
            <w:r w:rsidRPr="00167080">
              <w:rPr>
                <w:sz w:val="24"/>
                <w:szCs w:val="24"/>
              </w:rPr>
              <w:object w:dxaOrig="1550" w:dyaOrig="991">
                <v:shape id="_x0000_i1026" type="#_x0000_t75" style="width:77.25pt;height:49.5pt" o:ole="">
                  <v:imagedata r:id="rId16" o:title=""/>
                </v:shape>
                <o:OLEObject Type="Embed" ProgID="Excel.Sheet.12" ShapeID="_x0000_i1026" DrawAspect="Icon" ObjectID="_1425386568" r:id="rId17"/>
              </w:object>
            </w:r>
          </w:p>
          <w:p w:rsidR="0031599A" w:rsidRPr="0067296F" w:rsidRDefault="0031599A" w:rsidP="0067296F">
            <w:pPr>
              <w:numPr>
                <w:ilvl w:val="0"/>
                <w:numId w:val="25"/>
              </w:numPr>
              <w:tabs>
                <w:tab w:val="right" w:leader="dot" w:pos="426"/>
              </w:tabs>
              <w:suppressAutoHyphens/>
              <w:spacing w:before="60" w:after="60"/>
              <w:ind w:left="284" w:hanging="284"/>
              <w:rPr>
                <w:b/>
                <w:sz w:val="24"/>
                <w:szCs w:val="24"/>
              </w:rPr>
            </w:pPr>
            <w:r w:rsidRPr="007D43D1">
              <w:rPr>
                <w:b/>
                <w:sz w:val="24"/>
                <w:szCs w:val="24"/>
              </w:rPr>
              <w:t>Chi tiết chức năng</w:t>
            </w:r>
            <w:r>
              <w:rPr>
                <w:b/>
                <w:sz w:val="24"/>
                <w:szCs w:val="24"/>
              </w:rPr>
              <w:t xml:space="preserve"> map cổng</w:t>
            </w:r>
            <w:r w:rsidRPr="007D43D1">
              <w:rPr>
                <w:b/>
                <w:sz w:val="24"/>
                <w:szCs w:val="24"/>
              </w:rPr>
              <w:t>:</w:t>
            </w:r>
            <w:r w:rsidR="0067296F">
              <w:rPr>
                <w:b/>
                <w:sz w:val="24"/>
                <w:szCs w:val="24"/>
              </w:rPr>
              <w:t xml:space="preserve"> </w:t>
            </w:r>
            <w:r w:rsidRPr="0067296F">
              <w:rPr>
                <w:sz w:val="24"/>
                <w:szCs w:val="24"/>
              </w:rPr>
              <w:t>Hệ thống Gateway sẽ được nâng cấp để thực hiện phân tách điện đi theo các cổng 011 và 040 theo quy tắc dưới đây:</w:t>
            </w:r>
          </w:p>
          <w:p w:rsidR="0031599A" w:rsidRPr="00B36390" w:rsidRDefault="0031599A" w:rsidP="0067296F">
            <w:pPr>
              <w:pStyle w:val="ListParagraph"/>
              <w:numPr>
                <w:ilvl w:val="0"/>
                <w:numId w:val="10"/>
              </w:numPr>
              <w:tabs>
                <w:tab w:val="clear" w:pos="794"/>
                <w:tab w:val="center" w:pos="284"/>
                <w:tab w:val="left" w:leader="dot" w:pos="9072"/>
              </w:tabs>
              <w:suppressAutoHyphens/>
              <w:spacing w:before="120" w:after="0"/>
              <w:ind w:left="284" w:hanging="284"/>
              <w:outlineLvl w:val="0"/>
              <w:rPr>
                <w:sz w:val="24"/>
                <w:szCs w:val="24"/>
              </w:rPr>
            </w:pPr>
            <w:r w:rsidRPr="00B36390">
              <w:rPr>
                <w:sz w:val="24"/>
                <w:szCs w:val="24"/>
              </w:rPr>
              <w:t>Điện loại trừ gắn về cổng 011: (XD tham số ở phần này)</w:t>
            </w:r>
          </w:p>
          <w:p w:rsidR="0031599A" w:rsidRPr="00B36390" w:rsidRDefault="0031599A" w:rsidP="0067296F">
            <w:pPr>
              <w:pStyle w:val="ListParagraph"/>
              <w:numPr>
                <w:ilvl w:val="0"/>
                <w:numId w:val="24"/>
              </w:numPr>
              <w:tabs>
                <w:tab w:val="right" w:leader="dot" w:pos="630"/>
              </w:tabs>
              <w:suppressAutoHyphens/>
              <w:spacing w:before="60" w:after="60"/>
              <w:ind w:left="567" w:hanging="283"/>
              <w:rPr>
                <w:sz w:val="24"/>
                <w:szCs w:val="24"/>
              </w:rPr>
            </w:pPr>
            <w:r w:rsidRPr="00B36390">
              <w:rPr>
                <w:sz w:val="24"/>
                <w:szCs w:val="24"/>
              </w:rPr>
              <w:t>Điện chi trả bằng CMT: gắn về cổng 011</w:t>
            </w:r>
          </w:p>
          <w:p w:rsidR="0031599A" w:rsidRPr="00B36390" w:rsidRDefault="0031599A" w:rsidP="0067296F">
            <w:pPr>
              <w:pStyle w:val="ListParagraph"/>
              <w:numPr>
                <w:ilvl w:val="0"/>
                <w:numId w:val="24"/>
              </w:numPr>
              <w:tabs>
                <w:tab w:val="right" w:leader="dot" w:pos="630"/>
              </w:tabs>
              <w:suppressAutoHyphens/>
              <w:spacing w:before="60" w:after="60"/>
              <w:ind w:left="567" w:hanging="283"/>
              <w:rPr>
                <w:sz w:val="24"/>
                <w:szCs w:val="24"/>
              </w:rPr>
            </w:pPr>
            <w:r w:rsidRPr="00B36390">
              <w:rPr>
                <w:sz w:val="24"/>
                <w:szCs w:val="24"/>
              </w:rPr>
              <w:t>Điện loại trừ gắn về mã 011, tham số theo hệ thống NHH như sau: Hiện nay mã NH trên hệ thống citad NHNN quy định 8 số như sau: XX.XXX.XXX, trong đó 2 số đầu là mã tỉnh, 3 số tiếp theo là mã hệ thống NHH (ví dụ hệ thống NH nông nghiệp là 204, hệ thống công thương là 201…) 3 số tiếp theo là chi tiết đến chi nhánh NHH thuộc hệ thống NH đó.</w:t>
            </w:r>
            <w:r>
              <w:rPr>
                <w:sz w:val="24"/>
                <w:szCs w:val="24"/>
              </w:rPr>
              <w:t xml:space="preserve"> </w:t>
            </w:r>
            <w:r w:rsidRPr="00B36390">
              <w:rPr>
                <w:sz w:val="24"/>
                <w:szCs w:val="24"/>
              </w:rPr>
              <w:t>Tại đây sẽ tham số để khai báo các mã thuộc hệ thống NHH được loại trừ gắn về cổng 011 (ví dụ hiện tại mã 204: NH nông nghiệp)</w:t>
            </w:r>
            <w:r>
              <w:rPr>
                <w:sz w:val="24"/>
                <w:szCs w:val="24"/>
              </w:rPr>
              <w:t>.</w:t>
            </w:r>
          </w:p>
          <w:p w:rsidR="0031599A" w:rsidRPr="00B36390" w:rsidRDefault="0031599A" w:rsidP="0067296F">
            <w:pPr>
              <w:pStyle w:val="ListParagraph"/>
              <w:numPr>
                <w:ilvl w:val="0"/>
                <w:numId w:val="10"/>
              </w:numPr>
              <w:tabs>
                <w:tab w:val="clear" w:pos="794"/>
                <w:tab w:val="center" w:pos="284"/>
                <w:tab w:val="left" w:leader="dot" w:pos="9072"/>
              </w:tabs>
              <w:suppressAutoHyphens/>
              <w:spacing w:before="120" w:after="0"/>
              <w:ind w:left="284" w:hanging="284"/>
              <w:outlineLvl w:val="0"/>
              <w:rPr>
                <w:sz w:val="24"/>
                <w:szCs w:val="24"/>
              </w:rPr>
            </w:pPr>
            <w:r w:rsidRPr="00B36390">
              <w:rPr>
                <w:sz w:val="24"/>
                <w:szCs w:val="24"/>
              </w:rPr>
              <w:t>Phân loại điện còn lại: dựa vào giá trị, bảng map và khu vực như sau:</w:t>
            </w:r>
          </w:p>
          <w:p w:rsidR="0031599A" w:rsidRPr="00B36390" w:rsidRDefault="0031599A" w:rsidP="0067296F">
            <w:pPr>
              <w:pStyle w:val="ListParagraph"/>
              <w:numPr>
                <w:ilvl w:val="0"/>
                <w:numId w:val="24"/>
              </w:numPr>
              <w:tabs>
                <w:tab w:val="right" w:leader="dot" w:pos="630"/>
              </w:tabs>
              <w:suppressAutoHyphens/>
              <w:spacing w:before="60" w:after="60"/>
              <w:ind w:left="567" w:hanging="283"/>
              <w:rPr>
                <w:sz w:val="24"/>
                <w:szCs w:val="24"/>
              </w:rPr>
            </w:pPr>
            <w:r w:rsidRPr="00B36390">
              <w:rPr>
                <w:sz w:val="24"/>
                <w:szCs w:val="24"/>
              </w:rPr>
              <w:t>Điện trực tiếp (mã NHH và NH nhận trùng nhau: trường 19 trùng trường 22):</w:t>
            </w:r>
          </w:p>
          <w:p w:rsidR="0031599A" w:rsidRPr="00B36390" w:rsidRDefault="0031599A" w:rsidP="0067296F">
            <w:pPr>
              <w:numPr>
                <w:ilvl w:val="2"/>
                <w:numId w:val="22"/>
              </w:numPr>
              <w:tabs>
                <w:tab w:val="right" w:leader="dot" w:pos="630"/>
              </w:tabs>
              <w:suppressAutoHyphens/>
              <w:spacing w:before="60" w:after="60"/>
              <w:ind w:left="1418"/>
              <w:rPr>
                <w:sz w:val="24"/>
                <w:szCs w:val="24"/>
              </w:rPr>
            </w:pPr>
            <w:r w:rsidRPr="00B36390">
              <w:rPr>
                <w:sz w:val="24"/>
                <w:szCs w:val="24"/>
              </w:rPr>
              <w:t>Thấp map về cổng 040</w:t>
            </w:r>
          </w:p>
          <w:p w:rsidR="0031599A" w:rsidRPr="00B36390" w:rsidRDefault="0031599A" w:rsidP="0067296F">
            <w:pPr>
              <w:numPr>
                <w:ilvl w:val="2"/>
                <w:numId w:val="22"/>
              </w:numPr>
              <w:tabs>
                <w:tab w:val="right" w:leader="dot" w:pos="630"/>
              </w:tabs>
              <w:suppressAutoHyphens/>
              <w:spacing w:before="60" w:after="60"/>
              <w:ind w:left="1418"/>
              <w:rPr>
                <w:sz w:val="24"/>
                <w:szCs w:val="24"/>
              </w:rPr>
            </w:pPr>
            <w:r w:rsidRPr="00B36390">
              <w:rPr>
                <w:sz w:val="24"/>
                <w:szCs w:val="24"/>
              </w:rPr>
              <w:t>C</w:t>
            </w:r>
            <w:r>
              <w:rPr>
                <w:sz w:val="24"/>
                <w:szCs w:val="24"/>
              </w:rPr>
              <w:t>ao: điện có mã tỉnh thuộc HCM (</w:t>
            </w:r>
            <w:r w:rsidRPr="00B36390">
              <w:rPr>
                <w:sz w:val="24"/>
                <w:szCs w:val="24"/>
              </w:rPr>
              <w:t>79) map về cổng 040; còn mã tỉnh khác HCM map về cổng 011</w:t>
            </w:r>
          </w:p>
          <w:p w:rsidR="0031599A" w:rsidRPr="00B36390" w:rsidRDefault="0031599A" w:rsidP="0067296F">
            <w:pPr>
              <w:pStyle w:val="ListParagraph"/>
              <w:numPr>
                <w:ilvl w:val="0"/>
                <w:numId w:val="24"/>
              </w:numPr>
              <w:tabs>
                <w:tab w:val="right" w:leader="dot" w:pos="630"/>
              </w:tabs>
              <w:suppressAutoHyphens/>
              <w:spacing w:before="60" w:after="60"/>
              <w:ind w:left="567" w:hanging="283"/>
              <w:rPr>
                <w:sz w:val="24"/>
                <w:szCs w:val="24"/>
              </w:rPr>
            </w:pPr>
            <w:r w:rsidRPr="00B36390">
              <w:rPr>
                <w:sz w:val="24"/>
                <w:szCs w:val="24"/>
              </w:rPr>
              <w:t>Điện gián tiếp (mã NHH khác mã NH nhậ</w:t>
            </w:r>
            <w:r w:rsidR="0067296F">
              <w:rPr>
                <w:sz w:val="24"/>
                <w:szCs w:val="24"/>
              </w:rPr>
              <w:t>n</w:t>
            </w:r>
            <w:r w:rsidRPr="00B36390">
              <w:rPr>
                <w:sz w:val="24"/>
                <w:szCs w:val="24"/>
              </w:rPr>
              <w:t>: trường 19 khác 22): map về cổng 011.</w:t>
            </w:r>
          </w:p>
          <w:p w:rsidR="0031599A" w:rsidRPr="00B36390" w:rsidRDefault="0031599A" w:rsidP="0067296F">
            <w:pPr>
              <w:pStyle w:val="ListParagraph"/>
              <w:numPr>
                <w:ilvl w:val="0"/>
                <w:numId w:val="10"/>
              </w:numPr>
              <w:tabs>
                <w:tab w:val="clear" w:pos="794"/>
                <w:tab w:val="center" w:pos="284"/>
                <w:tab w:val="left" w:leader="dot" w:pos="9072"/>
              </w:tabs>
              <w:suppressAutoHyphens/>
              <w:spacing w:before="120" w:after="0"/>
              <w:ind w:left="284" w:hanging="284"/>
              <w:outlineLvl w:val="0"/>
              <w:rPr>
                <w:sz w:val="24"/>
                <w:szCs w:val="24"/>
                <w:highlight w:val="green"/>
              </w:rPr>
            </w:pPr>
            <w:r>
              <w:rPr>
                <w:sz w:val="24"/>
                <w:szCs w:val="24"/>
                <w:highlight w:val="green"/>
              </w:rPr>
              <w:t xml:space="preserve">Thêm màn hình tham số trên monitor gateway để nghiệp vụ quản lý tham số các ngân hàng cần đẩy về cổng 011. </w:t>
            </w:r>
          </w:p>
          <w:p w:rsidR="00A3113C" w:rsidRPr="0067296F" w:rsidRDefault="0031599A" w:rsidP="0067296F">
            <w:pPr>
              <w:numPr>
                <w:ilvl w:val="0"/>
                <w:numId w:val="25"/>
              </w:numPr>
              <w:tabs>
                <w:tab w:val="right" w:leader="dot" w:pos="426"/>
              </w:tabs>
              <w:suppressAutoHyphens/>
              <w:spacing w:before="60" w:after="60"/>
              <w:ind w:left="284" w:hanging="284"/>
              <w:rPr>
                <w:b/>
                <w:sz w:val="24"/>
                <w:szCs w:val="24"/>
              </w:rPr>
            </w:pPr>
            <w:r>
              <w:rPr>
                <w:b/>
                <w:sz w:val="24"/>
                <w:szCs w:val="24"/>
              </w:rPr>
              <w:t>Phân quyền:</w:t>
            </w:r>
            <w:r w:rsidR="0067296F">
              <w:rPr>
                <w:b/>
                <w:sz w:val="24"/>
                <w:szCs w:val="24"/>
              </w:rPr>
              <w:t xml:space="preserve"> </w:t>
            </w:r>
            <w:r w:rsidRPr="0067296F">
              <w:rPr>
                <w:sz w:val="24"/>
                <w:szCs w:val="24"/>
              </w:rPr>
              <w:t>TTTT</w:t>
            </w:r>
          </w:p>
        </w:tc>
      </w:tr>
      <w:tr w:rsidR="006448A3" w:rsidRPr="009F1DA0" w:rsidTr="00BC6C8C">
        <w:tc>
          <w:tcPr>
            <w:tcW w:w="9288" w:type="dxa"/>
            <w:gridSpan w:val="4"/>
            <w:shd w:val="solid" w:color="808080" w:fill="auto"/>
          </w:tcPr>
          <w:p w:rsidR="006448A3" w:rsidRPr="009F1DA0" w:rsidRDefault="002C31F6" w:rsidP="00F73AE2">
            <w:pPr>
              <w:numPr>
                <w:ilvl w:val="0"/>
                <w:numId w:val="1"/>
              </w:numPr>
              <w:spacing w:before="120"/>
              <w:ind w:left="450" w:hanging="360"/>
              <w:rPr>
                <w:b/>
                <w:sz w:val="24"/>
                <w:szCs w:val="24"/>
              </w:rPr>
            </w:pPr>
            <w:r>
              <w:rPr>
                <w:b/>
                <w:sz w:val="24"/>
                <w:szCs w:val="24"/>
              </w:rPr>
              <w:lastRenderedPageBreak/>
              <w:t>Đánh giá chi phí</w:t>
            </w:r>
          </w:p>
        </w:tc>
      </w:tr>
      <w:tr w:rsidR="006448A3" w:rsidRPr="009F1DA0" w:rsidTr="00BC6C8C">
        <w:tc>
          <w:tcPr>
            <w:tcW w:w="9288" w:type="dxa"/>
            <w:gridSpan w:val="4"/>
          </w:tcPr>
          <w:tbl>
            <w:tblPr>
              <w:tblW w:w="9067" w:type="dxa"/>
              <w:tblLayout w:type="fixed"/>
              <w:tblLook w:val="04A0" w:firstRow="1" w:lastRow="0" w:firstColumn="1" w:lastColumn="0" w:noHBand="0" w:noVBand="1"/>
            </w:tblPr>
            <w:tblGrid>
              <w:gridCol w:w="273"/>
              <w:gridCol w:w="288"/>
              <w:gridCol w:w="38"/>
              <w:gridCol w:w="38"/>
              <w:gridCol w:w="2865"/>
              <w:gridCol w:w="500"/>
              <w:gridCol w:w="1174"/>
              <w:gridCol w:w="924"/>
              <w:gridCol w:w="192"/>
              <w:gridCol w:w="652"/>
              <w:gridCol w:w="468"/>
              <w:gridCol w:w="518"/>
              <w:gridCol w:w="34"/>
              <w:gridCol w:w="1103"/>
            </w:tblGrid>
            <w:tr w:rsidR="00F93683" w:rsidRPr="00F93683" w:rsidDel="00BA1C03" w:rsidTr="00BC6C8C">
              <w:trPr>
                <w:gridAfter w:val="2"/>
                <w:wAfter w:w="1274" w:type="dxa"/>
                <w:trHeight w:val="255"/>
                <w:del w:id="54" w:author="Admin" w:date="2013-03-14T14:25:00Z"/>
              </w:trPr>
              <w:tc>
                <w:tcPr>
                  <w:tcW w:w="9067" w:type="dxa"/>
                  <w:gridSpan w:val="12"/>
                  <w:tcBorders>
                    <w:top w:val="single" w:sz="4" w:space="0" w:color="auto"/>
                    <w:left w:val="single" w:sz="4" w:space="0" w:color="auto"/>
                    <w:bottom w:val="single" w:sz="4" w:space="0" w:color="auto"/>
                    <w:right w:val="nil"/>
                  </w:tcBorders>
                  <w:shd w:val="clear" w:color="000000" w:fill="FF0000"/>
                  <w:noWrap/>
                  <w:vAlign w:val="bottom"/>
                  <w:hideMark/>
                </w:tcPr>
                <w:p w:rsidR="00F93683" w:rsidRPr="00F93683" w:rsidDel="00BA1C03" w:rsidRDefault="00F93683" w:rsidP="00F93683">
                  <w:pPr>
                    <w:jc w:val="center"/>
                    <w:rPr>
                      <w:del w:id="55" w:author="Admin" w:date="2013-03-14T14:25:00Z"/>
                      <w:rFonts w:ascii="Arial" w:hAnsi="Arial" w:cs="Arial"/>
                      <w:b/>
                      <w:bCs/>
                      <w:color w:val="FFFFFF"/>
                      <w:sz w:val="20"/>
                      <w:szCs w:val="20"/>
                    </w:rPr>
                  </w:pPr>
                  <w:del w:id="56" w:author="Admin" w:date="2013-03-14T14:25:00Z">
                    <w:r w:rsidRPr="00F93683" w:rsidDel="00BA1C03">
                      <w:rPr>
                        <w:rFonts w:ascii="Arial" w:hAnsi="Arial" w:cs="Arial"/>
                        <w:b/>
                        <w:bCs/>
                        <w:color w:val="FFFFFF"/>
                        <w:sz w:val="20"/>
                        <w:szCs w:val="20"/>
                      </w:rPr>
                      <w:delText>Software Request Estimation</w:delText>
                    </w:r>
                  </w:del>
                </w:p>
              </w:tc>
            </w:tr>
            <w:tr w:rsidR="00F93683" w:rsidRPr="00F93683" w:rsidDel="00BA1C03" w:rsidTr="00BC6C8C">
              <w:trPr>
                <w:gridAfter w:val="2"/>
                <w:wAfter w:w="1274" w:type="dxa"/>
                <w:trHeight w:val="240"/>
                <w:del w:id="57" w:author="Admin" w:date="2013-03-14T14:25:00Z"/>
              </w:trPr>
              <w:tc>
                <w:tcPr>
                  <w:tcW w:w="4029" w:type="dxa"/>
                  <w:gridSpan w:val="5"/>
                  <w:tcBorders>
                    <w:top w:val="single" w:sz="4" w:space="0" w:color="auto"/>
                    <w:left w:val="single" w:sz="4" w:space="0" w:color="auto"/>
                    <w:bottom w:val="single" w:sz="4" w:space="0" w:color="auto"/>
                    <w:right w:val="single" w:sz="4" w:space="0" w:color="auto"/>
                  </w:tcBorders>
                  <w:shd w:val="clear" w:color="000000" w:fill="FFFFCC"/>
                  <w:noWrap/>
                  <w:vAlign w:val="bottom"/>
                  <w:hideMark/>
                </w:tcPr>
                <w:p w:rsidR="00F93683" w:rsidRPr="00F93683" w:rsidDel="00BA1C03" w:rsidRDefault="00F93683" w:rsidP="00F93683">
                  <w:pPr>
                    <w:rPr>
                      <w:del w:id="58" w:author="Admin" w:date="2013-03-14T14:25:00Z"/>
                      <w:rFonts w:ascii="Arial" w:hAnsi="Arial" w:cs="Arial"/>
                      <w:b/>
                      <w:bCs/>
                      <w:sz w:val="18"/>
                      <w:szCs w:val="18"/>
                    </w:rPr>
                  </w:pPr>
                  <w:del w:id="59" w:author="Admin" w:date="2013-03-14T14:25:00Z">
                    <w:r w:rsidRPr="00F93683" w:rsidDel="00BA1C03">
                      <w:rPr>
                        <w:rFonts w:ascii="Arial" w:hAnsi="Arial" w:cs="Arial"/>
                        <w:b/>
                        <w:bCs/>
                        <w:sz w:val="18"/>
                        <w:szCs w:val="18"/>
                      </w:rPr>
                      <w:delText>Tên yêu cầu:</w:delText>
                    </w:r>
                  </w:del>
                </w:p>
              </w:tc>
              <w:tc>
                <w:tcPr>
                  <w:tcW w:w="1926" w:type="dxa"/>
                  <w:gridSpan w:val="2"/>
                  <w:tcBorders>
                    <w:top w:val="nil"/>
                    <w:left w:val="nil"/>
                    <w:bottom w:val="single" w:sz="4" w:space="0" w:color="auto"/>
                    <w:right w:val="single" w:sz="4" w:space="0" w:color="auto"/>
                  </w:tcBorders>
                  <w:shd w:val="clear" w:color="auto" w:fill="auto"/>
                  <w:noWrap/>
                  <w:vAlign w:val="bottom"/>
                  <w:hideMark/>
                </w:tcPr>
                <w:p w:rsidR="00F93683" w:rsidRPr="00F93683" w:rsidDel="00BA1C03" w:rsidRDefault="00F93683" w:rsidP="00F93683">
                  <w:pPr>
                    <w:rPr>
                      <w:del w:id="60" w:author="Admin" w:date="2013-03-14T14:25:00Z"/>
                      <w:rFonts w:ascii="Arial" w:hAnsi="Arial" w:cs="Arial"/>
                      <w:sz w:val="18"/>
                      <w:szCs w:val="18"/>
                    </w:rPr>
                  </w:pPr>
                  <w:del w:id="61" w:author="Admin" w:date="2013-03-14T14:25:00Z">
                    <w:r w:rsidRPr="00F93683" w:rsidDel="00BA1C03">
                      <w:rPr>
                        <w:rFonts w:ascii="Arial" w:hAnsi="Arial" w:cs="Arial"/>
                        <w:sz w:val="18"/>
                        <w:szCs w:val="18"/>
                      </w:rPr>
                      <w:delText>Nâng cấp Gateway</w:delText>
                    </w:r>
                  </w:del>
                </w:p>
              </w:tc>
              <w:tc>
                <w:tcPr>
                  <w:tcW w:w="2004" w:type="dxa"/>
                  <w:gridSpan w:val="3"/>
                  <w:tcBorders>
                    <w:top w:val="nil"/>
                    <w:left w:val="nil"/>
                    <w:bottom w:val="single" w:sz="4" w:space="0" w:color="auto"/>
                    <w:right w:val="single" w:sz="4" w:space="0" w:color="auto"/>
                  </w:tcBorders>
                  <w:shd w:val="clear" w:color="000000" w:fill="FFFFCC"/>
                  <w:noWrap/>
                  <w:vAlign w:val="bottom"/>
                  <w:hideMark/>
                </w:tcPr>
                <w:p w:rsidR="00F93683" w:rsidRPr="00F93683" w:rsidDel="00BA1C03" w:rsidRDefault="00F93683" w:rsidP="00F93683">
                  <w:pPr>
                    <w:rPr>
                      <w:del w:id="62" w:author="Admin" w:date="2013-03-14T14:25:00Z"/>
                      <w:rFonts w:ascii="Arial" w:hAnsi="Arial" w:cs="Arial"/>
                      <w:b/>
                      <w:bCs/>
                      <w:sz w:val="18"/>
                      <w:szCs w:val="18"/>
                    </w:rPr>
                  </w:pPr>
                  <w:del w:id="63" w:author="Admin" w:date="2013-03-14T14:25:00Z">
                    <w:r w:rsidRPr="00F93683" w:rsidDel="00BA1C03">
                      <w:rPr>
                        <w:rFonts w:ascii="Arial" w:hAnsi="Arial" w:cs="Arial"/>
                        <w:b/>
                        <w:bCs/>
                        <w:sz w:val="18"/>
                        <w:szCs w:val="18"/>
                      </w:rPr>
                      <w:delText>Số yêu cầu:</w:delText>
                    </w:r>
                  </w:del>
                </w:p>
              </w:tc>
              <w:tc>
                <w:tcPr>
                  <w:tcW w:w="1108" w:type="dxa"/>
                  <w:gridSpan w:val="2"/>
                  <w:tcBorders>
                    <w:top w:val="nil"/>
                    <w:left w:val="nil"/>
                    <w:bottom w:val="single" w:sz="4" w:space="0" w:color="auto"/>
                    <w:right w:val="single" w:sz="4" w:space="0" w:color="auto"/>
                  </w:tcBorders>
                  <w:shd w:val="clear" w:color="auto" w:fill="auto"/>
                  <w:noWrap/>
                  <w:vAlign w:val="bottom"/>
                  <w:hideMark/>
                </w:tcPr>
                <w:p w:rsidR="00F93683" w:rsidRPr="00F93683" w:rsidDel="00BA1C03" w:rsidRDefault="00F93683" w:rsidP="00F93683">
                  <w:pPr>
                    <w:rPr>
                      <w:del w:id="64" w:author="Admin" w:date="2013-03-14T14:25:00Z"/>
                      <w:rFonts w:ascii="Arial" w:hAnsi="Arial" w:cs="Arial"/>
                      <w:sz w:val="18"/>
                      <w:szCs w:val="18"/>
                    </w:rPr>
                  </w:pPr>
                  <w:del w:id="65" w:author="Admin" w:date="2013-03-14T14:25:00Z">
                    <w:r w:rsidRPr="00F93683" w:rsidDel="00BA1C03">
                      <w:rPr>
                        <w:rFonts w:ascii="Arial" w:hAnsi="Arial" w:cs="Arial"/>
                        <w:sz w:val="18"/>
                        <w:szCs w:val="18"/>
                      </w:rPr>
                      <w:delText> </w:delText>
                    </w:r>
                  </w:del>
                </w:p>
              </w:tc>
            </w:tr>
            <w:tr w:rsidR="00F93683" w:rsidRPr="00F93683" w:rsidDel="00BA1C03" w:rsidTr="00BC6C8C">
              <w:trPr>
                <w:gridAfter w:val="2"/>
                <w:wAfter w:w="1274" w:type="dxa"/>
                <w:trHeight w:val="240"/>
                <w:del w:id="66" w:author="Admin" w:date="2013-03-14T14:25:00Z"/>
              </w:trPr>
              <w:tc>
                <w:tcPr>
                  <w:tcW w:w="4029" w:type="dxa"/>
                  <w:gridSpan w:val="5"/>
                  <w:tcBorders>
                    <w:top w:val="single" w:sz="4" w:space="0" w:color="auto"/>
                    <w:left w:val="single" w:sz="4" w:space="0" w:color="auto"/>
                    <w:bottom w:val="single" w:sz="4" w:space="0" w:color="auto"/>
                    <w:right w:val="single" w:sz="4" w:space="0" w:color="auto"/>
                  </w:tcBorders>
                  <w:shd w:val="clear" w:color="000000" w:fill="FFFFCC"/>
                  <w:noWrap/>
                  <w:vAlign w:val="bottom"/>
                  <w:hideMark/>
                </w:tcPr>
                <w:p w:rsidR="00F93683" w:rsidRPr="00F93683" w:rsidDel="00BA1C03" w:rsidRDefault="00F93683" w:rsidP="00F93683">
                  <w:pPr>
                    <w:rPr>
                      <w:del w:id="67" w:author="Admin" w:date="2013-03-14T14:25:00Z"/>
                      <w:rFonts w:ascii="Arial" w:hAnsi="Arial" w:cs="Arial"/>
                      <w:b/>
                      <w:bCs/>
                      <w:sz w:val="18"/>
                      <w:szCs w:val="18"/>
                    </w:rPr>
                  </w:pPr>
                  <w:del w:id="68" w:author="Admin" w:date="2013-03-14T14:25:00Z">
                    <w:r w:rsidRPr="00F93683" w:rsidDel="00BA1C03">
                      <w:rPr>
                        <w:rFonts w:ascii="Arial" w:hAnsi="Arial" w:cs="Arial"/>
                        <w:b/>
                        <w:bCs/>
                        <w:sz w:val="18"/>
                        <w:szCs w:val="18"/>
                      </w:rPr>
                      <w:delText>Người yêu cầu:</w:delText>
                    </w:r>
                  </w:del>
                </w:p>
              </w:tc>
              <w:tc>
                <w:tcPr>
                  <w:tcW w:w="1926" w:type="dxa"/>
                  <w:gridSpan w:val="2"/>
                  <w:tcBorders>
                    <w:top w:val="nil"/>
                    <w:left w:val="nil"/>
                    <w:bottom w:val="single" w:sz="4" w:space="0" w:color="auto"/>
                    <w:right w:val="single" w:sz="4" w:space="0" w:color="auto"/>
                  </w:tcBorders>
                  <w:shd w:val="clear" w:color="auto" w:fill="auto"/>
                  <w:noWrap/>
                  <w:vAlign w:val="bottom"/>
                  <w:hideMark/>
                </w:tcPr>
                <w:p w:rsidR="00F93683" w:rsidRPr="00F93683" w:rsidDel="00BA1C03" w:rsidRDefault="00F93683" w:rsidP="00F93683">
                  <w:pPr>
                    <w:rPr>
                      <w:del w:id="69" w:author="Admin" w:date="2013-03-14T14:25:00Z"/>
                      <w:rFonts w:ascii="Arial" w:hAnsi="Arial" w:cs="Arial"/>
                      <w:sz w:val="18"/>
                      <w:szCs w:val="18"/>
                    </w:rPr>
                  </w:pPr>
                  <w:del w:id="70" w:author="Admin" w:date="2013-03-14T14:25:00Z">
                    <w:r w:rsidRPr="00F93683" w:rsidDel="00BA1C03">
                      <w:rPr>
                        <w:rFonts w:ascii="Arial" w:hAnsi="Arial" w:cs="Arial"/>
                        <w:sz w:val="18"/>
                        <w:szCs w:val="18"/>
                      </w:rPr>
                      <w:delText>HaiTTT</w:delText>
                    </w:r>
                  </w:del>
                </w:p>
              </w:tc>
              <w:tc>
                <w:tcPr>
                  <w:tcW w:w="2004" w:type="dxa"/>
                  <w:gridSpan w:val="3"/>
                  <w:tcBorders>
                    <w:top w:val="nil"/>
                    <w:left w:val="nil"/>
                    <w:bottom w:val="single" w:sz="4" w:space="0" w:color="auto"/>
                    <w:right w:val="single" w:sz="4" w:space="0" w:color="auto"/>
                  </w:tcBorders>
                  <w:shd w:val="clear" w:color="000000" w:fill="FFFFCC"/>
                  <w:noWrap/>
                  <w:vAlign w:val="bottom"/>
                  <w:hideMark/>
                </w:tcPr>
                <w:p w:rsidR="00F93683" w:rsidRPr="00F93683" w:rsidDel="00BA1C03" w:rsidRDefault="00F93683" w:rsidP="00F93683">
                  <w:pPr>
                    <w:rPr>
                      <w:del w:id="71" w:author="Admin" w:date="2013-03-14T14:25:00Z"/>
                      <w:rFonts w:ascii="Arial" w:hAnsi="Arial" w:cs="Arial"/>
                      <w:b/>
                      <w:bCs/>
                      <w:sz w:val="18"/>
                      <w:szCs w:val="18"/>
                    </w:rPr>
                  </w:pPr>
                  <w:del w:id="72" w:author="Admin" w:date="2013-03-14T14:25:00Z">
                    <w:r w:rsidRPr="00F93683" w:rsidDel="00BA1C03">
                      <w:rPr>
                        <w:rFonts w:ascii="Arial" w:hAnsi="Arial" w:cs="Arial"/>
                        <w:b/>
                        <w:bCs/>
                        <w:sz w:val="18"/>
                        <w:szCs w:val="18"/>
                      </w:rPr>
                      <w:delText>Ngày gửi yêu cầu:</w:delText>
                    </w:r>
                  </w:del>
                </w:p>
              </w:tc>
              <w:tc>
                <w:tcPr>
                  <w:tcW w:w="1108" w:type="dxa"/>
                  <w:gridSpan w:val="2"/>
                  <w:tcBorders>
                    <w:top w:val="nil"/>
                    <w:left w:val="nil"/>
                    <w:bottom w:val="single" w:sz="4" w:space="0" w:color="auto"/>
                    <w:right w:val="single" w:sz="4" w:space="0" w:color="auto"/>
                  </w:tcBorders>
                  <w:shd w:val="clear" w:color="auto" w:fill="auto"/>
                  <w:noWrap/>
                  <w:vAlign w:val="bottom"/>
                  <w:hideMark/>
                </w:tcPr>
                <w:p w:rsidR="00F93683" w:rsidRPr="00F93683" w:rsidDel="00BA1C03" w:rsidRDefault="00F93683" w:rsidP="00F93683">
                  <w:pPr>
                    <w:rPr>
                      <w:del w:id="73" w:author="Admin" w:date="2013-03-14T14:25:00Z"/>
                      <w:rFonts w:ascii="Arial" w:hAnsi="Arial" w:cs="Arial"/>
                      <w:sz w:val="18"/>
                      <w:szCs w:val="18"/>
                    </w:rPr>
                  </w:pPr>
                  <w:del w:id="74" w:author="Admin" w:date="2013-03-14T14:25:00Z">
                    <w:r w:rsidRPr="00F93683" w:rsidDel="00BA1C03">
                      <w:rPr>
                        <w:rFonts w:ascii="Arial" w:hAnsi="Arial" w:cs="Arial"/>
                        <w:sz w:val="18"/>
                        <w:szCs w:val="18"/>
                      </w:rPr>
                      <w:delText> </w:delText>
                    </w:r>
                  </w:del>
                </w:p>
              </w:tc>
            </w:tr>
            <w:tr w:rsidR="00F93683" w:rsidRPr="00F93683" w:rsidDel="00BA1C03" w:rsidTr="00BC6C8C">
              <w:trPr>
                <w:gridAfter w:val="2"/>
                <w:wAfter w:w="1274" w:type="dxa"/>
                <w:trHeight w:val="70"/>
                <w:del w:id="75" w:author="Admin" w:date="2013-03-14T14:25:00Z"/>
              </w:trPr>
              <w:tc>
                <w:tcPr>
                  <w:tcW w:w="4029" w:type="dxa"/>
                  <w:gridSpan w:val="5"/>
                  <w:tcBorders>
                    <w:top w:val="single" w:sz="4" w:space="0" w:color="auto"/>
                    <w:left w:val="single" w:sz="4" w:space="0" w:color="auto"/>
                    <w:bottom w:val="single" w:sz="4" w:space="0" w:color="auto"/>
                    <w:right w:val="single" w:sz="4" w:space="0" w:color="auto"/>
                  </w:tcBorders>
                  <w:shd w:val="clear" w:color="000000" w:fill="FFFFCC"/>
                  <w:noWrap/>
                  <w:vAlign w:val="bottom"/>
                  <w:hideMark/>
                </w:tcPr>
                <w:p w:rsidR="00F93683" w:rsidRPr="00F93683" w:rsidDel="00BA1C03" w:rsidRDefault="00F93683" w:rsidP="00F93683">
                  <w:pPr>
                    <w:rPr>
                      <w:del w:id="76" w:author="Admin" w:date="2013-03-14T14:25:00Z"/>
                      <w:rFonts w:ascii="Arial" w:hAnsi="Arial" w:cs="Arial"/>
                      <w:b/>
                      <w:bCs/>
                      <w:sz w:val="18"/>
                      <w:szCs w:val="18"/>
                    </w:rPr>
                  </w:pPr>
                  <w:del w:id="77" w:author="Admin" w:date="2013-03-14T14:25:00Z">
                    <w:r w:rsidRPr="00F93683" w:rsidDel="00BA1C03">
                      <w:rPr>
                        <w:rFonts w:ascii="Arial" w:hAnsi="Arial" w:cs="Arial"/>
                        <w:b/>
                        <w:bCs/>
                        <w:sz w:val="18"/>
                        <w:szCs w:val="18"/>
                      </w:rPr>
                      <w:delText>Đơn vị:</w:delText>
                    </w:r>
                  </w:del>
                </w:p>
              </w:tc>
              <w:tc>
                <w:tcPr>
                  <w:tcW w:w="1926" w:type="dxa"/>
                  <w:gridSpan w:val="2"/>
                  <w:tcBorders>
                    <w:top w:val="nil"/>
                    <w:left w:val="nil"/>
                    <w:bottom w:val="single" w:sz="4" w:space="0" w:color="auto"/>
                    <w:right w:val="single" w:sz="4" w:space="0" w:color="auto"/>
                  </w:tcBorders>
                  <w:shd w:val="clear" w:color="auto" w:fill="auto"/>
                  <w:noWrap/>
                  <w:vAlign w:val="bottom"/>
                  <w:hideMark/>
                </w:tcPr>
                <w:p w:rsidR="00F93683" w:rsidRPr="00F93683" w:rsidDel="00BA1C03" w:rsidRDefault="00F93683" w:rsidP="00F93683">
                  <w:pPr>
                    <w:rPr>
                      <w:del w:id="78" w:author="Admin" w:date="2013-03-14T14:25:00Z"/>
                      <w:rFonts w:ascii="Arial" w:hAnsi="Arial" w:cs="Arial"/>
                      <w:sz w:val="18"/>
                      <w:szCs w:val="18"/>
                    </w:rPr>
                  </w:pPr>
                  <w:del w:id="79" w:author="Admin" w:date="2013-03-14T14:25:00Z">
                    <w:r w:rsidRPr="00F93683" w:rsidDel="00BA1C03">
                      <w:rPr>
                        <w:rFonts w:ascii="Arial" w:hAnsi="Arial" w:cs="Arial"/>
                        <w:sz w:val="18"/>
                        <w:szCs w:val="18"/>
                      </w:rPr>
                      <w:delText>TTTT - Khối VH</w:delText>
                    </w:r>
                  </w:del>
                </w:p>
              </w:tc>
              <w:tc>
                <w:tcPr>
                  <w:tcW w:w="2004" w:type="dxa"/>
                  <w:gridSpan w:val="3"/>
                  <w:tcBorders>
                    <w:top w:val="nil"/>
                    <w:left w:val="nil"/>
                    <w:bottom w:val="single" w:sz="4" w:space="0" w:color="auto"/>
                    <w:right w:val="single" w:sz="4" w:space="0" w:color="auto"/>
                  </w:tcBorders>
                  <w:shd w:val="clear" w:color="000000" w:fill="FFFFCC"/>
                  <w:noWrap/>
                  <w:vAlign w:val="bottom"/>
                  <w:hideMark/>
                </w:tcPr>
                <w:p w:rsidR="00F93683" w:rsidRPr="00F93683" w:rsidDel="00BA1C03" w:rsidRDefault="00F93683" w:rsidP="00F93683">
                  <w:pPr>
                    <w:rPr>
                      <w:del w:id="80" w:author="Admin" w:date="2013-03-14T14:25:00Z"/>
                      <w:rFonts w:ascii="Arial" w:hAnsi="Arial" w:cs="Arial"/>
                      <w:b/>
                      <w:bCs/>
                      <w:sz w:val="18"/>
                      <w:szCs w:val="18"/>
                    </w:rPr>
                  </w:pPr>
                  <w:del w:id="81" w:author="Admin" w:date="2013-03-14T14:25:00Z">
                    <w:r w:rsidRPr="00F93683" w:rsidDel="00BA1C03">
                      <w:rPr>
                        <w:rFonts w:ascii="Arial" w:hAnsi="Arial" w:cs="Arial"/>
                        <w:b/>
                        <w:bCs/>
                        <w:sz w:val="18"/>
                        <w:szCs w:val="18"/>
                      </w:rPr>
                      <w:delText>Lãnh đạo nghiệp vụ:</w:delText>
                    </w:r>
                  </w:del>
                </w:p>
              </w:tc>
              <w:tc>
                <w:tcPr>
                  <w:tcW w:w="1108" w:type="dxa"/>
                  <w:gridSpan w:val="2"/>
                  <w:tcBorders>
                    <w:top w:val="nil"/>
                    <w:left w:val="nil"/>
                    <w:bottom w:val="single" w:sz="4" w:space="0" w:color="auto"/>
                    <w:right w:val="single" w:sz="4" w:space="0" w:color="auto"/>
                  </w:tcBorders>
                  <w:shd w:val="clear" w:color="auto" w:fill="auto"/>
                  <w:noWrap/>
                  <w:vAlign w:val="bottom"/>
                  <w:hideMark/>
                </w:tcPr>
                <w:p w:rsidR="00F93683" w:rsidRPr="00F93683" w:rsidDel="00BA1C03" w:rsidRDefault="00F93683" w:rsidP="00F93683">
                  <w:pPr>
                    <w:rPr>
                      <w:del w:id="82" w:author="Admin" w:date="2013-03-14T14:25:00Z"/>
                      <w:rFonts w:ascii="Arial" w:hAnsi="Arial" w:cs="Arial"/>
                      <w:sz w:val="18"/>
                      <w:szCs w:val="18"/>
                    </w:rPr>
                  </w:pPr>
                  <w:del w:id="83" w:author="Admin" w:date="2013-03-14T14:25:00Z">
                    <w:r w:rsidRPr="00F93683" w:rsidDel="00BA1C03">
                      <w:rPr>
                        <w:rFonts w:ascii="Arial" w:hAnsi="Arial" w:cs="Arial"/>
                        <w:sz w:val="18"/>
                        <w:szCs w:val="18"/>
                      </w:rPr>
                      <w:delText> </w:delText>
                    </w:r>
                  </w:del>
                </w:p>
              </w:tc>
            </w:tr>
            <w:tr w:rsidR="00F93683" w:rsidRPr="00F93683" w:rsidDel="00BA1C03" w:rsidTr="00BC6C8C">
              <w:trPr>
                <w:gridAfter w:val="2"/>
                <w:wAfter w:w="1274" w:type="dxa"/>
                <w:trHeight w:val="240"/>
                <w:del w:id="84" w:author="Admin" w:date="2013-03-14T14:25:00Z"/>
              </w:trPr>
              <w:tc>
                <w:tcPr>
                  <w:tcW w:w="4029" w:type="dxa"/>
                  <w:gridSpan w:val="5"/>
                  <w:tcBorders>
                    <w:top w:val="single" w:sz="4" w:space="0" w:color="auto"/>
                    <w:left w:val="single" w:sz="4" w:space="0" w:color="auto"/>
                    <w:bottom w:val="nil"/>
                    <w:right w:val="single" w:sz="4" w:space="0" w:color="auto"/>
                  </w:tcBorders>
                  <w:shd w:val="clear" w:color="000000" w:fill="FFFFCC"/>
                  <w:noWrap/>
                  <w:vAlign w:val="bottom"/>
                  <w:hideMark/>
                </w:tcPr>
                <w:p w:rsidR="00F93683" w:rsidRPr="00F93683" w:rsidDel="00BA1C03" w:rsidRDefault="00F93683" w:rsidP="00F93683">
                  <w:pPr>
                    <w:rPr>
                      <w:del w:id="85" w:author="Admin" w:date="2013-03-14T14:25:00Z"/>
                      <w:rFonts w:ascii="Arial" w:hAnsi="Arial" w:cs="Arial"/>
                      <w:b/>
                      <w:bCs/>
                      <w:sz w:val="18"/>
                      <w:szCs w:val="18"/>
                    </w:rPr>
                  </w:pPr>
                  <w:del w:id="86" w:author="Admin" w:date="2013-03-14T14:25:00Z">
                    <w:r w:rsidRPr="00F93683" w:rsidDel="00BA1C03">
                      <w:rPr>
                        <w:rFonts w:ascii="Arial" w:hAnsi="Arial" w:cs="Arial"/>
                        <w:b/>
                        <w:bCs/>
                        <w:sz w:val="18"/>
                        <w:szCs w:val="18"/>
                      </w:rPr>
                      <w:delText>Người phân tích:</w:delText>
                    </w:r>
                  </w:del>
                </w:p>
              </w:tc>
              <w:tc>
                <w:tcPr>
                  <w:tcW w:w="1926" w:type="dxa"/>
                  <w:gridSpan w:val="2"/>
                  <w:tcBorders>
                    <w:top w:val="nil"/>
                    <w:left w:val="nil"/>
                    <w:bottom w:val="nil"/>
                    <w:right w:val="single" w:sz="4" w:space="0" w:color="auto"/>
                  </w:tcBorders>
                  <w:shd w:val="clear" w:color="auto" w:fill="auto"/>
                  <w:noWrap/>
                  <w:vAlign w:val="bottom"/>
                  <w:hideMark/>
                </w:tcPr>
                <w:p w:rsidR="00F93683" w:rsidRPr="00F93683" w:rsidDel="00BA1C03" w:rsidRDefault="00F93683" w:rsidP="00F93683">
                  <w:pPr>
                    <w:rPr>
                      <w:del w:id="87" w:author="Admin" w:date="2013-03-14T14:25:00Z"/>
                      <w:rFonts w:ascii="Arial" w:hAnsi="Arial" w:cs="Arial"/>
                      <w:sz w:val="18"/>
                      <w:szCs w:val="18"/>
                    </w:rPr>
                  </w:pPr>
                  <w:del w:id="88" w:author="Admin" w:date="2013-03-14T14:25:00Z">
                    <w:r w:rsidRPr="00F93683" w:rsidDel="00BA1C03">
                      <w:rPr>
                        <w:rFonts w:ascii="Arial" w:hAnsi="Arial" w:cs="Arial"/>
                        <w:sz w:val="18"/>
                        <w:szCs w:val="18"/>
                      </w:rPr>
                      <w:delText>HaNP</w:delText>
                    </w:r>
                  </w:del>
                </w:p>
              </w:tc>
              <w:tc>
                <w:tcPr>
                  <w:tcW w:w="2004" w:type="dxa"/>
                  <w:gridSpan w:val="3"/>
                  <w:tcBorders>
                    <w:top w:val="nil"/>
                    <w:left w:val="nil"/>
                    <w:bottom w:val="nil"/>
                    <w:right w:val="single" w:sz="4" w:space="0" w:color="auto"/>
                  </w:tcBorders>
                  <w:shd w:val="clear" w:color="000000" w:fill="FFFFCC"/>
                  <w:noWrap/>
                  <w:vAlign w:val="bottom"/>
                  <w:hideMark/>
                </w:tcPr>
                <w:p w:rsidR="00F93683" w:rsidRPr="00F93683" w:rsidDel="00BA1C03" w:rsidRDefault="00F93683" w:rsidP="00F93683">
                  <w:pPr>
                    <w:rPr>
                      <w:del w:id="89" w:author="Admin" w:date="2013-03-14T14:25:00Z"/>
                      <w:rFonts w:ascii="Arial" w:hAnsi="Arial" w:cs="Arial"/>
                      <w:b/>
                      <w:bCs/>
                      <w:sz w:val="18"/>
                      <w:szCs w:val="18"/>
                    </w:rPr>
                  </w:pPr>
                  <w:del w:id="90" w:author="Admin" w:date="2013-03-14T14:25:00Z">
                    <w:r w:rsidRPr="00F93683" w:rsidDel="00BA1C03">
                      <w:rPr>
                        <w:rFonts w:ascii="Arial" w:hAnsi="Arial" w:cs="Arial"/>
                        <w:b/>
                        <w:bCs/>
                        <w:sz w:val="18"/>
                        <w:szCs w:val="18"/>
                      </w:rPr>
                      <w:delText>Ngày cập nhật:</w:delText>
                    </w:r>
                  </w:del>
                </w:p>
              </w:tc>
              <w:tc>
                <w:tcPr>
                  <w:tcW w:w="1108" w:type="dxa"/>
                  <w:gridSpan w:val="2"/>
                  <w:tcBorders>
                    <w:top w:val="nil"/>
                    <w:left w:val="nil"/>
                    <w:bottom w:val="nil"/>
                    <w:right w:val="single" w:sz="4" w:space="0" w:color="auto"/>
                  </w:tcBorders>
                  <w:shd w:val="clear" w:color="auto" w:fill="auto"/>
                  <w:noWrap/>
                  <w:vAlign w:val="bottom"/>
                  <w:hideMark/>
                </w:tcPr>
                <w:p w:rsidR="00F93683" w:rsidRPr="00F93683" w:rsidDel="00BA1C03" w:rsidRDefault="00F93683" w:rsidP="00F93683">
                  <w:pPr>
                    <w:rPr>
                      <w:del w:id="91" w:author="Admin" w:date="2013-03-14T14:25:00Z"/>
                      <w:rFonts w:ascii="Arial" w:hAnsi="Arial" w:cs="Arial"/>
                      <w:sz w:val="18"/>
                      <w:szCs w:val="18"/>
                    </w:rPr>
                  </w:pPr>
                  <w:del w:id="92" w:author="Admin" w:date="2013-03-14T14:25:00Z">
                    <w:r w:rsidRPr="00F93683" w:rsidDel="00BA1C03">
                      <w:rPr>
                        <w:rFonts w:ascii="Arial" w:hAnsi="Arial" w:cs="Arial"/>
                        <w:sz w:val="18"/>
                        <w:szCs w:val="18"/>
                      </w:rPr>
                      <w:delText>4/2/2013</w:delText>
                    </w:r>
                  </w:del>
                </w:p>
              </w:tc>
            </w:tr>
            <w:tr w:rsidR="00F93683" w:rsidRPr="00F93683" w:rsidDel="00BA1C03" w:rsidTr="00BC6C8C">
              <w:trPr>
                <w:gridAfter w:val="2"/>
                <w:wAfter w:w="1274" w:type="dxa"/>
                <w:trHeight w:val="240"/>
                <w:del w:id="93" w:author="Admin" w:date="2013-03-14T14:25:00Z"/>
              </w:trPr>
              <w:tc>
                <w:tcPr>
                  <w:tcW w:w="4029" w:type="dxa"/>
                  <w:gridSpan w:val="5"/>
                  <w:tcBorders>
                    <w:top w:val="single" w:sz="4" w:space="0" w:color="auto"/>
                    <w:left w:val="single" w:sz="4" w:space="0" w:color="auto"/>
                    <w:bottom w:val="nil"/>
                    <w:right w:val="single" w:sz="4" w:space="0" w:color="auto"/>
                  </w:tcBorders>
                  <w:shd w:val="clear" w:color="000000" w:fill="FFFFCC"/>
                  <w:noWrap/>
                  <w:vAlign w:val="bottom"/>
                  <w:hideMark/>
                </w:tcPr>
                <w:p w:rsidR="00F93683" w:rsidRPr="00F93683" w:rsidDel="00BA1C03" w:rsidRDefault="00F93683" w:rsidP="00F93683">
                  <w:pPr>
                    <w:rPr>
                      <w:del w:id="94" w:author="Admin" w:date="2013-03-14T14:25:00Z"/>
                      <w:rFonts w:ascii="Arial" w:hAnsi="Arial" w:cs="Arial"/>
                      <w:b/>
                      <w:bCs/>
                      <w:sz w:val="18"/>
                      <w:szCs w:val="18"/>
                    </w:rPr>
                  </w:pPr>
                  <w:del w:id="95" w:author="Admin" w:date="2013-03-14T14:25:00Z">
                    <w:r w:rsidRPr="00F93683" w:rsidDel="00BA1C03">
                      <w:rPr>
                        <w:rFonts w:ascii="Arial" w:hAnsi="Arial" w:cs="Arial"/>
                        <w:b/>
                        <w:bCs/>
                        <w:sz w:val="18"/>
                        <w:szCs w:val="18"/>
                      </w:rPr>
                      <w:delText>Giám đốc phát triển:</w:delText>
                    </w:r>
                  </w:del>
                </w:p>
              </w:tc>
              <w:tc>
                <w:tcPr>
                  <w:tcW w:w="1926" w:type="dxa"/>
                  <w:gridSpan w:val="2"/>
                  <w:tcBorders>
                    <w:top w:val="single" w:sz="4" w:space="0" w:color="auto"/>
                    <w:left w:val="nil"/>
                    <w:bottom w:val="nil"/>
                    <w:right w:val="single" w:sz="4" w:space="0" w:color="auto"/>
                  </w:tcBorders>
                  <w:shd w:val="clear" w:color="auto" w:fill="auto"/>
                  <w:noWrap/>
                  <w:vAlign w:val="bottom"/>
                  <w:hideMark/>
                </w:tcPr>
                <w:p w:rsidR="00F93683" w:rsidRPr="00F93683" w:rsidDel="00BA1C03" w:rsidRDefault="00F93683" w:rsidP="00F93683">
                  <w:pPr>
                    <w:rPr>
                      <w:del w:id="96" w:author="Admin" w:date="2013-03-14T14:25:00Z"/>
                      <w:rFonts w:ascii="Arial" w:hAnsi="Arial" w:cs="Arial"/>
                      <w:sz w:val="18"/>
                      <w:szCs w:val="18"/>
                    </w:rPr>
                  </w:pPr>
                  <w:del w:id="97" w:author="Admin" w:date="2013-03-14T14:25:00Z">
                    <w:r w:rsidRPr="00F93683" w:rsidDel="00BA1C03">
                      <w:rPr>
                        <w:rFonts w:ascii="Arial" w:hAnsi="Arial" w:cs="Arial"/>
                        <w:sz w:val="18"/>
                        <w:szCs w:val="18"/>
                      </w:rPr>
                      <w:delText>HieuTK</w:delText>
                    </w:r>
                  </w:del>
                </w:p>
              </w:tc>
              <w:tc>
                <w:tcPr>
                  <w:tcW w:w="2004" w:type="dxa"/>
                  <w:gridSpan w:val="3"/>
                  <w:tcBorders>
                    <w:top w:val="single" w:sz="4" w:space="0" w:color="auto"/>
                    <w:left w:val="nil"/>
                    <w:bottom w:val="nil"/>
                    <w:right w:val="single" w:sz="4" w:space="0" w:color="auto"/>
                  </w:tcBorders>
                  <w:shd w:val="clear" w:color="000000" w:fill="FFFFCC"/>
                  <w:noWrap/>
                  <w:vAlign w:val="bottom"/>
                  <w:hideMark/>
                </w:tcPr>
                <w:p w:rsidR="00F93683" w:rsidRPr="00F93683" w:rsidDel="00BA1C03" w:rsidRDefault="00F93683" w:rsidP="0067296F">
                  <w:pPr>
                    <w:rPr>
                      <w:del w:id="98" w:author="Admin" w:date="2013-03-14T14:25:00Z"/>
                      <w:rFonts w:ascii="Arial" w:hAnsi="Arial" w:cs="Arial"/>
                      <w:b/>
                      <w:bCs/>
                      <w:sz w:val="18"/>
                      <w:szCs w:val="18"/>
                    </w:rPr>
                  </w:pPr>
                  <w:del w:id="99" w:author="Admin" w:date="2013-03-14T14:25:00Z">
                    <w:r w:rsidRPr="00F93683" w:rsidDel="00BA1C03">
                      <w:rPr>
                        <w:rFonts w:ascii="Arial" w:hAnsi="Arial" w:cs="Arial"/>
                        <w:b/>
                        <w:bCs/>
                        <w:sz w:val="18"/>
                        <w:szCs w:val="18"/>
                      </w:rPr>
                      <w:delText>G</w:delText>
                    </w:r>
                    <w:r w:rsidR="0067296F" w:rsidDel="00BA1C03">
                      <w:rPr>
                        <w:rFonts w:ascii="Arial" w:hAnsi="Arial" w:cs="Arial"/>
                        <w:b/>
                        <w:bCs/>
                        <w:sz w:val="18"/>
                        <w:szCs w:val="18"/>
                      </w:rPr>
                      <w:delText>Đ</w:delText>
                    </w:r>
                    <w:r w:rsidRPr="00F93683" w:rsidDel="00BA1C03">
                      <w:rPr>
                        <w:rFonts w:ascii="Arial" w:hAnsi="Arial" w:cs="Arial"/>
                        <w:b/>
                        <w:bCs/>
                        <w:sz w:val="18"/>
                        <w:szCs w:val="18"/>
                      </w:rPr>
                      <w:delText xml:space="preserve"> chương trình:</w:delText>
                    </w:r>
                  </w:del>
                </w:p>
              </w:tc>
              <w:tc>
                <w:tcPr>
                  <w:tcW w:w="1108" w:type="dxa"/>
                  <w:gridSpan w:val="2"/>
                  <w:tcBorders>
                    <w:top w:val="single" w:sz="4" w:space="0" w:color="auto"/>
                    <w:left w:val="nil"/>
                    <w:bottom w:val="nil"/>
                    <w:right w:val="single" w:sz="4" w:space="0" w:color="auto"/>
                  </w:tcBorders>
                  <w:shd w:val="clear" w:color="auto" w:fill="auto"/>
                  <w:noWrap/>
                  <w:vAlign w:val="bottom"/>
                  <w:hideMark/>
                </w:tcPr>
                <w:p w:rsidR="00F93683" w:rsidRPr="00F93683" w:rsidDel="00BA1C03" w:rsidRDefault="00F93683" w:rsidP="00F93683">
                  <w:pPr>
                    <w:rPr>
                      <w:del w:id="100" w:author="Admin" w:date="2013-03-14T14:25:00Z"/>
                      <w:rFonts w:ascii="Arial" w:hAnsi="Arial" w:cs="Arial"/>
                      <w:sz w:val="18"/>
                      <w:szCs w:val="18"/>
                    </w:rPr>
                  </w:pPr>
                  <w:del w:id="101" w:author="Admin" w:date="2013-03-14T14:25:00Z">
                    <w:r w:rsidRPr="00F93683" w:rsidDel="00BA1C03">
                      <w:rPr>
                        <w:rFonts w:ascii="Arial" w:hAnsi="Arial" w:cs="Arial"/>
                        <w:sz w:val="18"/>
                        <w:szCs w:val="18"/>
                      </w:rPr>
                      <w:delText>KhanhNQ</w:delText>
                    </w:r>
                  </w:del>
                </w:p>
              </w:tc>
            </w:tr>
            <w:tr w:rsidR="00F93683" w:rsidRPr="00F93683" w:rsidDel="00BA1C03" w:rsidTr="00BC6C8C">
              <w:trPr>
                <w:gridAfter w:val="2"/>
                <w:wAfter w:w="1274" w:type="dxa"/>
                <w:trHeight w:val="240"/>
                <w:del w:id="102" w:author="Admin" w:date="2013-03-14T14:25:00Z"/>
              </w:trPr>
              <w:tc>
                <w:tcPr>
                  <w:tcW w:w="9067" w:type="dxa"/>
                  <w:gridSpan w:val="12"/>
                  <w:tcBorders>
                    <w:top w:val="single" w:sz="4" w:space="0" w:color="auto"/>
                    <w:left w:val="single" w:sz="4" w:space="0" w:color="auto"/>
                    <w:bottom w:val="nil"/>
                    <w:right w:val="single" w:sz="4" w:space="0" w:color="000000"/>
                  </w:tcBorders>
                  <w:shd w:val="clear" w:color="000000" w:fill="FFFFCC"/>
                  <w:noWrap/>
                  <w:vAlign w:val="bottom"/>
                  <w:hideMark/>
                </w:tcPr>
                <w:p w:rsidR="00F93683" w:rsidRPr="00F93683" w:rsidDel="00BA1C03" w:rsidRDefault="00F93683" w:rsidP="00F93683">
                  <w:pPr>
                    <w:rPr>
                      <w:del w:id="103" w:author="Admin" w:date="2013-03-14T14:25:00Z"/>
                      <w:rFonts w:ascii="Arial" w:hAnsi="Arial" w:cs="Arial"/>
                      <w:b/>
                      <w:bCs/>
                      <w:sz w:val="18"/>
                      <w:szCs w:val="18"/>
                    </w:rPr>
                  </w:pPr>
                  <w:del w:id="104" w:author="Admin" w:date="2013-03-14T14:25:00Z">
                    <w:r w:rsidRPr="00F93683" w:rsidDel="00BA1C03">
                      <w:rPr>
                        <w:rFonts w:ascii="Arial" w:hAnsi="Arial" w:cs="Arial"/>
                        <w:b/>
                        <w:bCs/>
                        <w:sz w:val="18"/>
                        <w:szCs w:val="18"/>
                      </w:rPr>
                      <w:delText>MÔ TẢ YÊU CẦU:</w:delText>
                    </w:r>
                  </w:del>
                </w:p>
              </w:tc>
            </w:tr>
            <w:tr w:rsidR="00F93683" w:rsidRPr="00F93683" w:rsidDel="00BA1C03" w:rsidTr="00BC6C8C">
              <w:trPr>
                <w:gridAfter w:val="2"/>
                <w:wAfter w:w="1274" w:type="dxa"/>
                <w:trHeight w:val="230"/>
                <w:del w:id="105" w:author="Admin" w:date="2013-03-14T14:25:00Z"/>
              </w:trPr>
              <w:tc>
                <w:tcPr>
                  <w:tcW w:w="616" w:type="dxa"/>
                  <w:gridSpan w:val="2"/>
                  <w:tcBorders>
                    <w:top w:val="nil"/>
                    <w:left w:val="single" w:sz="4" w:space="0" w:color="auto"/>
                    <w:bottom w:val="single" w:sz="4" w:space="0" w:color="auto"/>
                    <w:right w:val="nil"/>
                  </w:tcBorders>
                  <w:shd w:val="clear" w:color="000000" w:fill="FFFFCC"/>
                  <w:noWrap/>
                  <w:vAlign w:val="bottom"/>
                  <w:hideMark/>
                </w:tcPr>
                <w:p w:rsidR="00F93683" w:rsidRPr="00F93683" w:rsidDel="00BA1C03" w:rsidRDefault="00F93683" w:rsidP="00F93683">
                  <w:pPr>
                    <w:rPr>
                      <w:del w:id="106" w:author="Admin" w:date="2013-03-14T14:25:00Z"/>
                      <w:rFonts w:ascii="Arial" w:hAnsi="Arial" w:cs="Arial"/>
                      <w:b/>
                      <w:bCs/>
                      <w:sz w:val="18"/>
                      <w:szCs w:val="18"/>
                    </w:rPr>
                  </w:pPr>
                  <w:del w:id="107" w:author="Admin" w:date="2013-03-14T14:25:00Z">
                    <w:r w:rsidRPr="00F93683" w:rsidDel="00BA1C03">
                      <w:rPr>
                        <w:rFonts w:ascii="Arial" w:hAnsi="Arial" w:cs="Arial"/>
                        <w:b/>
                        <w:bCs/>
                        <w:sz w:val="18"/>
                        <w:szCs w:val="18"/>
                      </w:rPr>
                      <w:delText> </w:delText>
                    </w:r>
                  </w:del>
                </w:p>
              </w:tc>
              <w:tc>
                <w:tcPr>
                  <w:tcW w:w="8451" w:type="dxa"/>
                  <w:gridSpan w:val="10"/>
                  <w:tcBorders>
                    <w:top w:val="nil"/>
                    <w:left w:val="nil"/>
                    <w:bottom w:val="single" w:sz="4" w:space="0" w:color="auto"/>
                    <w:right w:val="single" w:sz="4" w:space="0" w:color="000000"/>
                  </w:tcBorders>
                  <w:shd w:val="clear" w:color="auto" w:fill="auto"/>
                  <w:vAlign w:val="bottom"/>
                  <w:hideMark/>
                </w:tcPr>
                <w:p w:rsidR="00F93683" w:rsidRPr="00F93683" w:rsidDel="00BA1C03" w:rsidRDefault="00F93683" w:rsidP="00F93683">
                  <w:pPr>
                    <w:rPr>
                      <w:del w:id="108" w:author="Admin" w:date="2013-03-14T14:25:00Z"/>
                      <w:rFonts w:ascii="Arial" w:hAnsi="Arial" w:cs="Arial"/>
                      <w:color w:val="000000"/>
                      <w:sz w:val="18"/>
                      <w:szCs w:val="18"/>
                    </w:rPr>
                  </w:pPr>
                  <w:del w:id="109" w:author="Admin" w:date="2013-03-14T14:25:00Z">
                    <w:r w:rsidRPr="00F93683" w:rsidDel="00BA1C03">
                      <w:rPr>
                        <w:rFonts w:ascii="Arial" w:hAnsi="Arial" w:cs="Arial"/>
                        <w:color w:val="000000"/>
                        <w:sz w:val="18"/>
                        <w:szCs w:val="18"/>
                      </w:rPr>
                      <w:delText>1. Xây dựng sản phầm IBPS  sau giờ cutofftime trên BDS</w:delText>
                    </w:r>
                    <w:r w:rsidRPr="00F93683" w:rsidDel="00BA1C03">
                      <w:rPr>
                        <w:rFonts w:ascii="Arial" w:hAnsi="Arial" w:cs="Arial"/>
                        <w:color w:val="000000"/>
                        <w:sz w:val="18"/>
                        <w:szCs w:val="18"/>
                      </w:rPr>
                      <w:br/>
                      <w:delText>2. Map tự động Ngân hàng hưởng các điện đi citad từ BDS</w:delText>
                    </w:r>
                    <w:r w:rsidRPr="00F93683" w:rsidDel="00BA1C03">
                      <w:rPr>
                        <w:rFonts w:ascii="Arial" w:hAnsi="Arial" w:cs="Arial"/>
                        <w:color w:val="000000"/>
                        <w:sz w:val="18"/>
                        <w:szCs w:val="18"/>
                      </w:rPr>
                      <w:br/>
                      <w:delText>3. Map cổng 011 và 040 theo như tham số ngân hàng</w:delText>
                    </w:r>
                  </w:del>
                </w:p>
              </w:tc>
            </w:tr>
            <w:tr w:rsidR="00F93683" w:rsidRPr="00F93683" w:rsidDel="00BA1C03" w:rsidTr="00BC6C8C">
              <w:trPr>
                <w:gridAfter w:val="2"/>
                <w:wAfter w:w="1274" w:type="dxa"/>
                <w:trHeight w:val="240"/>
                <w:del w:id="110" w:author="Admin" w:date="2013-03-14T14:25:00Z"/>
              </w:trPr>
              <w:tc>
                <w:tcPr>
                  <w:tcW w:w="9067" w:type="dxa"/>
                  <w:gridSpan w:val="12"/>
                  <w:tcBorders>
                    <w:top w:val="single" w:sz="4" w:space="0" w:color="auto"/>
                    <w:left w:val="single" w:sz="4" w:space="0" w:color="auto"/>
                    <w:bottom w:val="nil"/>
                    <w:right w:val="single" w:sz="4" w:space="0" w:color="000000"/>
                  </w:tcBorders>
                  <w:shd w:val="clear" w:color="000000" w:fill="FFFFCC"/>
                  <w:noWrap/>
                  <w:vAlign w:val="bottom"/>
                  <w:hideMark/>
                </w:tcPr>
                <w:p w:rsidR="00F93683" w:rsidRPr="00F93683" w:rsidDel="00BA1C03" w:rsidRDefault="00F93683" w:rsidP="00F93683">
                  <w:pPr>
                    <w:rPr>
                      <w:del w:id="111" w:author="Admin" w:date="2013-03-14T14:25:00Z"/>
                      <w:rFonts w:ascii="Arial" w:hAnsi="Arial" w:cs="Arial"/>
                      <w:b/>
                      <w:bCs/>
                      <w:sz w:val="18"/>
                      <w:szCs w:val="18"/>
                    </w:rPr>
                  </w:pPr>
                  <w:del w:id="112" w:author="Admin" w:date="2013-03-14T14:25:00Z">
                    <w:r w:rsidRPr="00F93683" w:rsidDel="00BA1C03">
                      <w:rPr>
                        <w:rFonts w:ascii="Arial" w:hAnsi="Arial" w:cs="Arial"/>
                        <w:b/>
                        <w:bCs/>
                        <w:sz w:val="18"/>
                        <w:szCs w:val="18"/>
                      </w:rPr>
                      <w:delText>TÓM TẮT GiẢI PHÁP:</w:delText>
                    </w:r>
                  </w:del>
                </w:p>
              </w:tc>
            </w:tr>
            <w:tr w:rsidR="00F93683" w:rsidRPr="00F93683" w:rsidDel="00BA1C03" w:rsidTr="00BC6C8C">
              <w:trPr>
                <w:gridAfter w:val="2"/>
                <w:wAfter w:w="1274" w:type="dxa"/>
                <w:trHeight w:val="2040"/>
                <w:del w:id="113" w:author="Admin" w:date="2013-03-14T14:25:00Z"/>
              </w:trPr>
              <w:tc>
                <w:tcPr>
                  <w:tcW w:w="279" w:type="dxa"/>
                  <w:tcBorders>
                    <w:top w:val="nil"/>
                    <w:left w:val="single" w:sz="4" w:space="0" w:color="auto"/>
                    <w:bottom w:val="single" w:sz="4" w:space="0" w:color="auto"/>
                    <w:right w:val="nil"/>
                  </w:tcBorders>
                  <w:shd w:val="clear" w:color="000000" w:fill="FFFFCC"/>
                  <w:noWrap/>
                  <w:vAlign w:val="bottom"/>
                  <w:hideMark/>
                </w:tcPr>
                <w:p w:rsidR="00F93683" w:rsidRPr="00F93683" w:rsidDel="00BA1C03" w:rsidRDefault="00F93683" w:rsidP="00F93683">
                  <w:pPr>
                    <w:rPr>
                      <w:del w:id="114" w:author="Admin" w:date="2013-03-14T14:25:00Z"/>
                      <w:rFonts w:ascii="Arial" w:hAnsi="Arial" w:cs="Arial"/>
                      <w:b/>
                      <w:bCs/>
                      <w:sz w:val="18"/>
                      <w:szCs w:val="18"/>
                    </w:rPr>
                  </w:pPr>
                  <w:del w:id="115" w:author="Admin" w:date="2013-03-14T14:25:00Z">
                    <w:r w:rsidRPr="00F93683" w:rsidDel="00BA1C03">
                      <w:rPr>
                        <w:rFonts w:ascii="Arial" w:hAnsi="Arial" w:cs="Arial"/>
                        <w:b/>
                        <w:bCs/>
                        <w:sz w:val="18"/>
                        <w:szCs w:val="18"/>
                      </w:rPr>
                      <w:delText> </w:delText>
                    </w:r>
                  </w:del>
                </w:p>
              </w:tc>
              <w:tc>
                <w:tcPr>
                  <w:tcW w:w="8788" w:type="dxa"/>
                  <w:gridSpan w:val="11"/>
                  <w:tcBorders>
                    <w:top w:val="nil"/>
                    <w:left w:val="nil"/>
                    <w:bottom w:val="single" w:sz="4" w:space="0" w:color="auto"/>
                    <w:right w:val="single" w:sz="4" w:space="0" w:color="000000"/>
                  </w:tcBorders>
                  <w:shd w:val="clear" w:color="auto" w:fill="auto"/>
                  <w:vAlign w:val="bottom"/>
                  <w:hideMark/>
                </w:tcPr>
                <w:p w:rsidR="00F93683" w:rsidRPr="00F93683" w:rsidDel="00BA1C03" w:rsidRDefault="00F93683" w:rsidP="0067296F">
                  <w:pPr>
                    <w:rPr>
                      <w:del w:id="116" w:author="Admin" w:date="2013-03-14T14:25:00Z"/>
                      <w:rFonts w:ascii="Arial" w:hAnsi="Arial" w:cs="Arial"/>
                      <w:color w:val="000000"/>
                      <w:sz w:val="18"/>
                      <w:szCs w:val="18"/>
                    </w:rPr>
                  </w:pPr>
                  <w:del w:id="117" w:author="Admin" w:date="2013-03-14T14:25:00Z">
                    <w:r w:rsidRPr="00F93683" w:rsidDel="00BA1C03">
                      <w:rPr>
                        <w:rFonts w:ascii="Arial" w:hAnsi="Arial" w:cs="Arial"/>
                        <w:color w:val="000000"/>
                        <w:sz w:val="18"/>
                        <w:szCs w:val="18"/>
                      </w:rPr>
                      <w:delText>+ Tạo chương trình để chặn điện OL12 (giá trị thấp) và OL13 (giá trị cao) sau giờ cut off time (hiện tại OL12 là sau 15h; OL13 là sau 16h) trước khi lên GW. Lưu điện. Đặt schedule để tự động đẩy điện lên GW vào ngày làm việc tiếp theo.</w:delText>
                    </w:r>
                    <w:r w:rsidRPr="00F93683" w:rsidDel="00BA1C03">
                      <w:rPr>
                        <w:rFonts w:ascii="Arial" w:hAnsi="Arial" w:cs="Arial"/>
                        <w:color w:val="000000"/>
                        <w:sz w:val="18"/>
                        <w:szCs w:val="18"/>
                      </w:rPr>
                      <w:br/>
                      <w:delText>+ Tạo tham số khai báo giờ cut offtime cho các sản phẩm này.</w:delText>
                    </w:r>
                    <w:r w:rsidRPr="00F93683" w:rsidDel="00BA1C03">
                      <w:rPr>
                        <w:rFonts w:ascii="Arial" w:hAnsi="Arial" w:cs="Arial"/>
                        <w:color w:val="000000"/>
                        <w:sz w:val="18"/>
                        <w:szCs w:val="18"/>
                      </w:rPr>
                      <w:br/>
                      <w:delText>+ Tạo 2 báo cáo: 2 BC trên công cụ chặn điện (theo mẫu đính kèm).</w:delText>
                    </w:r>
                    <w:r w:rsidRPr="00F93683" w:rsidDel="00BA1C03">
                      <w:rPr>
                        <w:rFonts w:ascii="Arial" w:hAnsi="Arial" w:cs="Arial"/>
                        <w:color w:val="000000"/>
                        <w:sz w:val="18"/>
                        <w:szCs w:val="18"/>
                      </w:rPr>
                      <w:br/>
                      <w:delText>+ Chỉnh sửa bổ sung các sản phẩm OL12; OL13 trên chương trình check điện đi hiện nay</w:delText>
                    </w:r>
                    <w:r w:rsidRPr="00F93683" w:rsidDel="00BA1C03">
                      <w:rPr>
                        <w:rFonts w:ascii="Arial" w:hAnsi="Arial" w:cs="Arial"/>
                        <w:color w:val="000000"/>
                        <w:sz w:val="18"/>
                        <w:szCs w:val="18"/>
                      </w:rPr>
                      <w:br/>
                      <w:delText xml:space="preserve">+ Nâng cấp GW để tự động map NH nhận, NH hưởng theo bảng map (do nghiệp vụ cung cấp). </w:delText>
                    </w:r>
                    <w:r w:rsidRPr="00F93683" w:rsidDel="00BA1C03">
                      <w:rPr>
                        <w:rFonts w:ascii="Arial" w:hAnsi="Arial" w:cs="Arial"/>
                        <w:color w:val="000000"/>
                        <w:sz w:val="18"/>
                        <w:szCs w:val="18"/>
                      </w:rPr>
                      <w:br/>
                      <w:delText>+ Nâng cấp để phân tách lại cổng citad</w:delText>
                    </w:r>
                    <w:r w:rsidRPr="00F93683" w:rsidDel="00BA1C03">
                      <w:rPr>
                        <w:rFonts w:ascii="Arial" w:hAnsi="Arial" w:cs="Arial"/>
                        <w:color w:val="000000"/>
                        <w:sz w:val="18"/>
                        <w:szCs w:val="18"/>
                      </w:rPr>
                      <w:br/>
                      <w:delText>+ Nâng cấp monitor gateway để cài đặt tham số ngân hàng tách về cổng 011</w:delText>
                    </w:r>
                  </w:del>
                </w:p>
              </w:tc>
            </w:tr>
            <w:tr w:rsidR="00F93683" w:rsidRPr="00F93683" w:rsidDel="00BA1C03" w:rsidTr="00BC6C8C">
              <w:trPr>
                <w:gridAfter w:val="2"/>
                <w:wAfter w:w="1274" w:type="dxa"/>
                <w:trHeight w:val="240"/>
                <w:del w:id="118" w:author="Admin" w:date="2013-03-14T14:25:00Z"/>
              </w:trPr>
              <w:tc>
                <w:tcPr>
                  <w:tcW w:w="9067" w:type="dxa"/>
                  <w:gridSpan w:val="12"/>
                  <w:tcBorders>
                    <w:top w:val="single" w:sz="4" w:space="0" w:color="auto"/>
                    <w:left w:val="single" w:sz="4" w:space="0" w:color="auto"/>
                    <w:bottom w:val="nil"/>
                    <w:right w:val="single" w:sz="4" w:space="0" w:color="000000"/>
                  </w:tcBorders>
                  <w:shd w:val="clear" w:color="000000" w:fill="FFFFCC"/>
                  <w:noWrap/>
                  <w:vAlign w:val="bottom"/>
                  <w:hideMark/>
                </w:tcPr>
                <w:p w:rsidR="00F93683" w:rsidRPr="00F93683" w:rsidDel="00BA1C03" w:rsidRDefault="00F93683" w:rsidP="00F93683">
                  <w:pPr>
                    <w:rPr>
                      <w:del w:id="119" w:author="Admin" w:date="2013-03-14T14:25:00Z"/>
                      <w:rFonts w:ascii="Arial" w:hAnsi="Arial" w:cs="Arial"/>
                      <w:b/>
                      <w:bCs/>
                      <w:sz w:val="18"/>
                      <w:szCs w:val="18"/>
                    </w:rPr>
                  </w:pPr>
                  <w:del w:id="120" w:author="Admin" w:date="2013-03-14T14:25:00Z">
                    <w:r w:rsidRPr="00F93683" w:rsidDel="00BA1C03">
                      <w:rPr>
                        <w:rFonts w:ascii="Arial" w:hAnsi="Arial" w:cs="Arial"/>
                        <w:b/>
                        <w:bCs/>
                        <w:sz w:val="18"/>
                        <w:szCs w:val="18"/>
                      </w:rPr>
                      <w:delText>PHẠM VI THỰC HIỆN:</w:delText>
                    </w:r>
                  </w:del>
                </w:p>
              </w:tc>
            </w:tr>
            <w:tr w:rsidR="00F93683" w:rsidRPr="00F93683" w:rsidDel="00BA1C03" w:rsidTr="00BC6C8C">
              <w:trPr>
                <w:gridAfter w:val="2"/>
                <w:wAfter w:w="1274" w:type="dxa"/>
                <w:trHeight w:val="80"/>
                <w:del w:id="121" w:author="Admin" w:date="2013-03-14T14:25:00Z"/>
              </w:trPr>
              <w:tc>
                <w:tcPr>
                  <w:tcW w:w="616" w:type="dxa"/>
                  <w:gridSpan w:val="2"/>
                  <w:tcBorders>
                    <w:top w:val="nil"/>
                    <w:left w:val="single" w:sz="4" w:space="0" w:color="auto"/>
                    <w:bottom w:val="single" w:sz="4" w:space="0" w:color="auto"/>
                    <w:right w:val="nil"/>
                  </w:tcBorders>
                  <w:shd w:val="clear" w:color="000000" w:fill="FFFFCC"/>
                  <w:noWrap/>
                  <w:vAlign w:val="bottom"/>
                  <w:hideMark/>
                </w:tcPr>
                <w:p w:rsidR="00F93683" w:rsidRPr="00F93683" w:rsidDel="00BA1C03" w:rsidRDefault="00F93683" w:rsidP="00F93683">
                  <w:pPr>
                    <w:rPr>
                      <w:del w:id="122" w:author="Admin" w:date="2013-03-14T14:25:00Z"/>
                      <w:rFonts w:ascii="Arial" w:hAnsi="Arial" w:cs="Arial"/>
                      <w:b/>
                      <w:bCs/>
                      <w:sz w:val="18"/>
                      <w:szCs w:val="18"/>
                    </w:rPr>
                  </w:pPr>
                  <w:del w:id="123" w:author="Admin" w:date="2013-03-14T14:25:00Z">
                    <w:r w:rsidRPr="00F93683" w:rsidDel="00BA1C03">
                      <w:rPr>
                        <w:rFonts w:ascii="Arial" w:hAnsi="Arial" w:cs="Arial"/>
                        <w:b/>
                        <w:bCs/>
                        <w:sz w:val="18"/>
                        <w:szCs w:val="18"/>
                      </w:rPr>
                      <w:delText> </w:delText>
                    </w:r>
                  </w:del>
                </w:p>
              </w:tc>
              <w:tc>
                <w:tcPr>
                  <w:tcW w:w="8451" w:type="dxa"/>
                  <w:gridSpan w:val="10"/>
                  <w:tcBorders>
                    <w:top w:val="nil"/>
                    <w:left w:val="nil"/>
                    <w:bottom w:val="single" w:sz="4" w:space="0" w:color="auto"/>
                    <w:right w:val="single" w:sz="4" w:space="0" w:color="000000"/>
                  </w:tcBorders>
                  <w:shd w:val="clear" w:color="auto" w:fill="auto"/>
                  <w:vAlign w:val="bottom"/>
                  <w:hideMark/>
                </w:tcPr>
                <w:p w:rsidR="00F93683" w:rsidRPr="00F93683" w:rsidDel="00BA1C03" w:rsidRDefault="00F93683" w:rsidP="00F93683">
                  <w:pPr>
                    <w:rPr>
                      <w:del w:id="124" w:author="Admin" w:date="2013-03-14T14:25:00Z"/>
                      <w:rFonts w:ascii="Arial" w:hAnsi="Arial" w:cs="Arial"/>
                      <w:color w:val="000000"/>
                      <w:sz w:val="18"/>
                      <w:szCs w:val="18"/>
                    </w:rPr>
                  </w:pPr>
                  <w:del w:id="125" w:author="Admin" w:date="2013-03-14T14:25:00Z">
                    <w:r w:rsidRPr="00F93683" w:rsidDel="00BA1C03">
                      <w:rPr>
                        <w:rFonts w:ascii="Arial" w:hAnsi="Arial" w:cs="Arial"/>
                        <w:color w:val="000000"/>
                        <w:sz w:val="18"/>
                        <w:szCs w:val="18"/>
                      </w:rPr>
                      <w:delText>Nâng cấp GW</w:delText>
                    </w:r>
                  </w:del>
                </w:p>
              </w:tc>
            </w:tr>
            <w:tr w:rsidR="00F93683" w:rsidRPr="00F93683" w:rsidDel="00BA1C03" w:rsidTr="00BC6C8C">
              <w:trPr>
                <w:gridAfter w:val="2"/>
                <w:wAfter w:w="1274" w:type="dxa"/>
                <w:trHeight w:val="240"/>
                <w:del w:id="126" w:author="Admin" w:date="2013-03-14T14:25:00Z"/>
              </w:trPr>
              <w:tc>
                <w:tcPr>
                  <w:tcW w:w="9067" w:type="dxa"/>
                  <w:gridSpan w:val="12"/>
                  <w:tcBorders>
                    <w:top w:val="single" w:sz="4" w:space="0" w:color="auto"/>
                    <w:left w:val="single" w:sz="4" w:space="0" w:color="auto"/>
                    <w:bottom w:val="nil"/>
                    <w:right w:val="single" w:sz="4" w:space="0" w:color="000000"/>
                  </w:tcBorders>
                  <w:shd w:val="clear" w:color="000000" w:fill="FFFFCC"/>
                  <w:noWrap/>
                  <w:vAlign w:val="bottom"/>
                  <w:hideMark/>
                </w:tcPr>
                <w:p w:rsidR="00F93683" w:rsidRPr="00F93683" w:rsidDel="00BA1C03" w:rsidRDefault="00F93683" w:rsidP="00F93683">
                  <w:pPr>
                    <w:rPr>
                      <w:del w:id="127" w:author="Admin" w:date="2013-03-14T14:25:00Z"/>
                      <w:rFonts w:ascii="Arial" w:hAnsi="Arial" w:cs="Arial"/>
                      <w:b/>
                      <w:bCs/>
                      <w:sz w:val="18"/>
                      <w:szCs w:val="18"/>
                    </w:rPr>
                  </w:pPr>
                  <w:del w:id="128" w:author="Admin" w:date="2013-03-14T14:25:00Z">
                    <w:r w:rsidRPr="00F93683" w:rsidDel="00BA1C03">
                      <w:rPr>
                        <w:rFonts w:ascii="Arial" w:hAnsi="Arial" w:cs="Arial"/>
                        <w:b/>
                        <w:bCs/>
                        <w:sz w:val="18"/>
                        <w:szCs w:val="18"/>
                      </w:rPr>
                      <w:delText>YẾU TỐ LOẠI TRỪ:</w:delText>
                    </w:r>
                  </w:del>
                </w:p>
              </w:tc>
            </w:tr>
            <w:tr w:rsidR="00F93683" w:rsidRPr="00F93683" w:rsidDel="00BA1C03" w:rsidTr="00BC6C8C">
              <w:trPr>
                <w:gridAfter w:val="2"/>
                <w:wAfter w:w="1274" w:type="dxa"/>
                <w:trHeight w:val="579"/>
                <w:del w:id="129" w:author="Admin" w:date="2013-03-14T14:25:00Z"/>
              </w:trPr>
              <w:tc>
                <w:tcPr>
                  <w:tcW w:w="279" w:type="dxa"/>
                  <w:tcBorders>
                    <w:top w:val="nil"/>
                    <w:left w:val="single" w:sz="4" w:space="0" w:color="auto"/>
                    <w:bottom w:val="single" w:sz="4" w:space="0" w:color="auto"/>
                    <w:right w:val="nil"/>
                  </w:tcBorders>
                  <w:shd w:val="clear" w:color="000000" w:fill="FFFFCC"/>
                  <w:noWrap/>
                  <w:vAlign w:val="bottom"/>
                  <w:hideMark/>
                </w:tcPr>
                <w:p w:rsidR="00F93683" w:rsidRPr="00F93683" w:rsidDel="00BA1C03" w:rsidRDefault="00F93683" w:rsidP="00F93683">
                  <w:pPr>
                    <w:rPr>
                      <w:del w:id="130" w:author="Admin" w:date="2013-03-14T14:25:00Z"/>
                      <w:rFonts w:ascii="Arial" w:hAnsi="Arial" w:cs="Arial"/>
                      <w:b/>
                      <w:bCs/>
                      <w:sz w:val="18"/>
                      <w:szCs w:val="18"/>
                    </w:rPr>
                  </w:pPr>
                  <w:del w:id="131" w:author="Admin" w:date="2013-03-14T14:25:00Z">
                    <w:r w:rsidRPr="00F93683" w:rsidDel="00BA1C03">
                      <w:rPr>
                        <w:rFonts w:ascii="Arial" w:hAnsi="Arial" w:cs="Arial"/>
                        <w:b/>
                        <w:bCs/>
                        <w:sz w:val="18"/>
                        <w:szCs w:val="18"/>
                      </w:rPr>
                      <w:lastRenderedPageBreak/>
                      <w:delText> </w:delText>
                    </w:r>
                  </w:del>
                </w:p>
              </w:tc>
              <w:tc>
                <w:tcPr>
                  <w:tcW w:w="8788" w:type="dxa"/>
                  <w:gridSpan w:val="11"/>
                  <w:tcBorders>
                    <w:top w:val="nil"/>
                    <w:left w:val="nil"/>
                    <w:bottom w:val="single" w:sz="4" w:space="0" w:color="auto"/>
                    <w:right w:val="single" w:sz="4" w:space="0" w:color="000000"/>
                  </w:tcBorders>
                  <w:shd w:val="clear" w:color="auto" w:fill="auto"/>
                  <w:vAlign w:val="bottom"/>
                  <w:hideMark/>
                </w:tcPr>
                <w:p w:rsidR="00F93683" w:rsidRPr="00F93683" w:rsidDel="00BA1C03" w:rsidRDefault="00F93683" w:rsidP="00F93683">
                  <w:pPr>
                    <w:rPr>
                      <w:del w:id="132" w:author="Admin" w:date="2013-03-14T14:25:00Z"/>
                      <w:rFonts w:ascii="Arial" w:hAnsi="Arial" w:cs="Arial"/>
                      <w:color w:val="000000"/>
                      <w:sz w:val="18"/>
                      <w:szCs w:val="18"/>
                    </w:rPr>
                  </w:pPr>
                  <w:del w:id="133" w:author="Admin" w:date="2013-03-14T14:25:00Z">
                    <w:r w:rsidRPr="00F93683" w:rsidDel="00BA1C03">
                      <w:rPr>
                        <w:rFonts w:ascii="Arial" w:hAnsi="Arial" w:cs="Arial"/>
                        <w:color w:val="000000"/>
                        <w:sz w:val="18"/>
                        <w:szCs w:val="18"/>
                      </w:rPr>
                      <w:delText xml:space="preserve">+ Việc quy định sử dụng OL12 và OL13 sau giờ cut off time là biện pháp hành chính, không phải tự động. </w:delText>
                    </w:r>
                    <w:r w:rsidRPr="00F93683" w:rsidDel="00BA1C03">
                      <w:rPr>
                        <w:rFonts w:ascii="Arial" w:hAnsi="Arial" w:cs="Arial"/>
                        <w:color w:val="000000"/>
                        <w:sz w:val="18"/>
                        <w:szCs w:val="18"/>
                      </w:rPr>
                      <w:br/>
                      <w:delText>+ Bỏ tham số giờ cutoff time của OL12 và OL13.</w:delText>
                    </w:r>
                    <w:r w:rsidRPr="00F93683" w:rsidDel="00BA1C03">
                      <w:rPr>
                        <w:rFonts w:ascii="Arial" w:hAnsi="Arial" w:cs="Arial"/>
                        <w:color w:val="000000"/>
                        <w:sz w:val="18"/>
                        <w:szCs w:val="18"/>
                      </w:rPr>
                      <w:br/>
                      <w:delText>+ Không nâng cấp hệ thống BDS. Không thay đổi trường province trên BDS, nghiệp vụ sẽ tự thay đổi hệ thống mã chi nhánh trên BDS (bằng cách nhập tham số trên màn hình xanh).</w:delText>
                    </w:r>
                  </w:del>
                </w:p>
              </w:tc>
            </w:tr>
            <w:tr w:rsidR="00F93683" w:rsidRPr="00F93683" w:rsidDel="00BA1C03" w:rsidTr="00BC6C8C">
              <w:trPr>
                <w:gridAfter w:val="2"/>
                <w:wAfter w:w="1274" w:type="dxa"/>
                <w:trHeight w:val="240"/>
                <w:del w:id="134" w:author="Admin" w:date="2013-03-14T14:25:00Z"/>
              </w:trPr>
              <w:tc>
                <w:tcPr>
                  <w:tcW w:w="9067" w:type="dxa"/>
                  <w:gridSpan w:val="12"/>
                  <w:tcBorders>
                    <w:top w:val="single" w:sz="4" w:space="0" w:color="auto"/>
                    <w:left w:val="single" w:sz="4" w:space="0" w:color="auto"/>
                    <w:bottom w:val="nil"/>
                    <w:right w:val="single" w:sz="4" w:space="0" w:color="000000"/>
                  </w:tcBorders>
                  <w:shd w:val="clear" w:color="000000" w:fill="FFFFCC"/>
                  <w:noWrap/>
                  <w:vAlign w:val="bottom"/>
                  <w:hideMark/>
                </w:tcPr>
                <w:p w:rsidR="00F93683" w:rsidDel="00BA1C03" w:rsidRDefault="00F93683" w:rsidP="00F93683">
                  <w:pPr>
                    <w:rPr>
                      <w:del w:id="135" w:author="Admin" w:date="2013-03-14T14:25:00Z"/>
                      <w:rFonts w:ascii="Arial" w:hAnsi="Arial" w:cs="Arial"/>
                      <w:b/>
                      <w:bCs/>
                      <w:sz w:val="18"/>
                      <w:szCs w:val="18"/>
                    </w:rPr>
                  </w:pPr>
                  <w:del w:id="136" w:author="Admin" w:date="2013-03-14T14:25:00Z">
                    <w:r w:rsidRPr="00F93683" w:rsidDel="00BA1C03">
                      <w:rPr>
                        <w:rFonts w:ascii="Arial" w:hAnsi="Arial" w:cs="Arial"/>
                        <w:b/>
                        <w:bCs/>
                        <w:sz w:val="18"/>
                        <w:szCs w:val="18"/>
                      </w:rPr>
                      <w:delText>GiẢ ĐỊNH:</w:delText>
                    </w:r>
                  </w:del>
                </w:p>
                <w:p w:rsidR="0067296F" w:rsidRPr="00F93683" w:rsidDel="00BA1C03" w:rsidRDefault="0067296F" w:rsidP="00F93683">
                  <w:pPr>
                    <w:rPr>
                      <w:del w:id="137" w:author="Admin" w:date="2013-03-14T14:25:00Z"/>
                      <w:rFonts w:ascii="Arial" w:hAnsi="Arial" w:cs="Arial"/>
                      <w:b/>
                      <w:bCs/>
                      <w:sz w:val="18"/>
                      <w:szCs w:val="18"/>
                    </w:rPr>
                  </w:pPr>
                </w:p>
              </w:tc>
            </w:tr>
            <w:tr w:rsidR="00F93683" w:rsidRPr="00F93683" w:rsidDel="00BA1C03" w:rsidTr="00BC6C8C">
              <w:trPr>
                <w:gridAfter w:val="2"/>
                <w:wAfter w:w="1274" w:type="dxa"/>
                <w:trHeight w:val="80"/>
                <w:del w:id="138" w:author="Admin" w:date="2013-03-14T14:25:00Z"/>
              </w:trPr>
              <w:tc>
                <w:tcPr>
                  <w:tcW w:w="616" w:type="dxa"/>
                  <w:gridSpan w:val="2"/>
                  <w:tcBorders>
                    <w:top w:val="nil"/>
                    <w:left w:val="single" w:sz="4" w:space="0" w:color="auto"/>
                    <w:bottom w:val="single" w:sz="4" w:space="0" w:color="auto"/>
                    <w:right w:val="nil"/>
                  </w:tcBorders>
                  <w:shd w:val="clear" w:color="000000" w:fill="FFFFCC"/>
                  <w:noWrap/>
                  <w:vAlign w:val="bottom"/>
                  <w:hideMark/>
                </w:tcPr>
                <w:p w:rsidR="00F93683" w:rsidRPr="00F93683" w:rsidDel="00BA1C03" w:rsidRDefault="00F93683" w:rsidP="00F93683">
                  <w:pPr>
                    <w:rPr>
                      <w:del w:id="139" w:author="Admin" w:date="2013-03-14T14:25:00Z"/>
                      <w:rFonts w:ascii="Arial" w:hAnsi="Arial" w:cs="Arial"/>
                      <w:b/>
                      <w:bCs/>
                      <w:sz w:val="18"/>
                      <w:szCs w:val="18"/>
                    </w:rPr>
                  </w:pPr>
                  <w:del w:id="140" w:author="Admin" w:date="2013-03-14T14:25:00Z">
                    <w:r w:rsidRPr="00F93683" w:rsidDel="00BA1C03">
                      <w:rPr>
                        <w:rFonts w:ascii="Arial" w:hAnsi="Arial" w:cs="Arial"/>
                        <w:b/>
                        <w:bCs/>
                        <w:sz w:val="18"/>
                        <w:szCs w:val="18"/>
                      </w:rPr>
                      <w:delText> </w:delText>
                    </w:r>
                  </w:del>
                </w:p>
              </w:tc>
              <w:tc>
                <w:tcPr>
                  <w:tcW w:w="8451" w:type="dxa"/>
                  <w:gridSpan w:val="10"/>
                  <w:tcBorders>
                    <w:top w:val="nil"/>
                    <w:left w:val="nil"/>
                    <w:bottom w:val="single" w:sz="4" w:space="0" w:color="auto"/>
                    <w:right w:val="single" w:sz="4" w:space="0" w:color="000000"/>
                  </w:tcBorders>
                  <w:shd w:val="clear" w:color="auto" w:fill="auto"/>
                  <w:vAlign w:val="bottom"/>
                  <w:hideMark/>
                </w:tcPr>
                <w:p w:rsidR="00F93683" w:rsidRPr="00F93683" w:rsidDel="00BA1C03" w:rsidRDefault="00F93683" w:rsidP="00F93683">
                  <w:pPr>
                    <w:rPr>
                      <w:del w:id="141" w:author="Admin" w:date="2013-03-14T14:25:00Z"/>
                      <w:rFonts w:ascii="Arial" w:hAnsi="Arial" w:cs="Arial"/>
                      <w:color w:val="000000"/>
                      <w:sz w:val="18"/>
                      <w:szCs w:val="18"/>
                    </w:rPr>
                  </w:pPr>
                  <w:del w:id="142" w:author="Admin" w:date="2013-03-14T14:25:00Z">
                    <w:r w:rsidRPr="00F93683" w:rsidDel="00BA1C03">
                      <w:rPr>
                        <w:rFonts w:ascii="Arial" w:hAnsi="Arial" w:cs="Arial"/>
                        <w:color w:val="000000"/>
                        <w:sz w:val="18"/>
                        <w:szCs w:val="18"/>
                      </w:rPr>
                      <w:delText> </w:delText>
                    </w:r>
                  </w:del>
                </w:p>
              </w:tc>
            </w:tr>
            <w:tr w:rsidR="00F93683" w:rsidRPr="00F93683" w:rsidDel="00BA1C03" w:rsidTr="00BC6C8C">
              <w:trPr>
                <w:gridAfter w:val="2"/>
                <w:wAfter w:w="1274" w:type="dxa"/>
                <w:trHeight w:val="240"/>
                <w:del w:id="143" w:author="Admin" w:date="2013-03-14T14:25:00Z"/>
              </w:trPr>
              <w:tc>
                <w:tcPr>
                  <w:tcW w:w="9067" w:type="dxa"/>
                  <w:gridSpan w:val="12"/>
                  <w:tcBorders>
                    <w:top w:val="single" w:sz="4" w:space="0" w:color="auto"/>
                    <w:left w:val="single" w:sz="4" w:space="0" w:color="auto"/>
                    <w:bottom w:val="nil"/>
                    <w:right w:val="single" w:sz="4" w:space="0" w:color="000000"/>
                  </w:tcBorders>
                  <w:shd w:val="clear" w:color="000000" w:fill="FFFFCC"/>
                  <w:noWrap/>
                  <w:vAlign w:val="bottom"/>
                  <w:hideMark/>
                </w:tcPr>
                <w:p w:rsidR="00F93683" w:rsidRPr="00F93683" w:rsidDel="00BA1C03" w:rsidRDefault="00F93683" w:rsidP="00F93683">
                  <w:pPr>
                    <w:rPr>
                      <w:del w:id="144" w:author="Admin" w:date="2013-03-14T14:25:00Z"/>
                      <w:rFonts w:ascii="Arial" w:hAnsi="Arial" w:cs="Arial"/>
                      <w:b/>
                      <w:bCs/>
                      <w:sz w:val="18"/>
                      <w:szCs w:val="18"/>
                    </w:rPr>
                  </w:pPr>
                  <w:del w:id="145" w:author="Admin" w:date="2013-03-14T14:25:00Z">
                    <w:r w:rsidRPr="00F93683" w:rsidDel="00BA1C03">
                      <w:rPr>
                        <w:rFonts w:ascii="Arial" w:hAnsi="Arial" w:cs="Arial"/>
                        <w:b/>
                        <w:bCs/>
                        <w:sz w:val="18"/>
                        <w:szCs w:val="18"/>
                      </w:rPr>
                      <w:delText>CÔNG VIỆC VÀ NGUỒN LỰC THỰC HIỆN</w:delText>
                    </w:r>
                  </w:del>
                </w:p>
              </w:tc>
            </w:tr>
            <w:tr w:rsidR="00BC6C8C" w:rsidRPr="00F93683" w:rsidDel="00BA1C03" w:rsidTr="00BC6C8C">
              <w:trPr>
                <w:gridAfter w:val="2"/>
                <w:wAfter w:w="1274" w:type="dxa"/>
                <w:trHeight w:val="240"/>
                <w:del w:id="146" w:author="Admin" w:date="2013-03-14T14:25:00Z"/>
              </w:trPr>
              <w:tc>
                <w:tcPr>
                  <w:tcW w:w="704" w:type="dxa"/>
                  <w:gridSpan w:val="4"/>
                  <w:tcBorders>
                    <w:top w:val="single" w:sz="4" w:space="0" w:color="auto"/>
                    <w:left w:val="single" w:sz="4" w:space="0" w:color="auto"/>
                    <w:bottom w:val="single" w:sz="4" w:space="0" w:color="auto"/>
                    <w:right w:val="single" w:sz="4" w:space="0" w:color="auto"/>
                  </w:tcBorders>
                  <w:shd w:val="clear" w:color="000000" w:fill="FFFFCC"/>
                  <w:vAlign w:val="bottom"/>
                  <w:hideMark/>
                </w:tcPr>
                <w:p w:rsidR="00F93683" w:rsidRPr="00F93683" w:rsidDel="00BA1C03" w:rsidRDefault="00F93683" w:rsidP="00F93683">
                  <w:pPr>
                    <w:jc w:val="center"/>
                    <w:rPr>
                      <w:del w:id="147" w:author="Admin" w:date="2013-03-14T14:25:00Z"/>
                      <w:rFonts w:ascii="Arial" w:hAnsi="Arial" w:cs="Arial"/>
                      <w:b/>
                      <w:bCs/>
                      <w:sz w:val="18"/>
                      <w:szCs w:val="18"/>
                    </w:rPr>
                  </w:pPr>
                  <w:del w:id="148" w:author="Admin" w:date="2013-03-14T14:25:00Z">
                    <w:r w:rsidRPr="00F93683" w:rsidDel="00BA1C03">
                      <w:rPr>
                        <w:rFonts w:ascii="Arial" w:hAnsi="Arial" w:cs="Arial"/>
                        <w:b/>
                        <w:bCs/>
                        <w:sz w:val="18"/>
                        <w:szCs w:val="18"/>
                      </w:rPr>
                      <w:delText>ID</w:delText>
                    </w:r>
                  </w:del>
                </w:p>
              </w:tc>
              <w:tc>
                <w:tcPr>
                  <w:tcW w:w="5251" w:type="dxa"/>
                  <w:gridSpan w:val="3"/>
                  <w:tcBorders>
                    <w:top w:val="single" w:sz="4" w:space="0" w:color="auto"/>
                    <w:left w:val="nil"/>
                    <w:bottom w:val="single" w:sz="4" w:space="0" w:color="auto"/>
                    <w:right w:val="single" w:sz="4" w:space="0" w:color="auto"/>
                  </w:tcBorders>
                  <w:shd w:val="clear" w:color="000000" w:fill="FFFFCC"/>
                  <w:vAlign w:val="bottom"/>
                  <w:hideMark/>
                </w:tcPr>
                <w:p w:rsidR="00F93683" w:rsidRPr="00F93683" w:rsidDel="00BA1C03" w:rsidRDefault="00F93683" w:rsidP="00F93683">
                  <w:pPr>
                    <w:jc w:val="center"/>
                    <w:rPr>
                      <w:del w:id="149" w:author="Admin" w:date="2013-03-14T14:25:00Z"/>
                      <w:rFonts w:ascii="Arial" w:hAnsi="Arial" w:cs="Arial"/>
                      <w:b/>
                      <w:bCs/>
                      <w:sz w:val="18"/>
                      <w:szCs w:val="18"/>
                    </w:rPr>
                  </w:pPr>
                  <w:del w:id="150" w:author="Admin" w:date="2013-03-14T14:25:00Z">
                    <w:r w:rsidRPr="00F93683" w:rsidDel="00BA1C03">
                      <w:rPr>
                        <w:rFonts w:ascii="Arial" w:hAnsi="Arial" w:cs="Arial"/>
                        <w:b/>
                        <w:bCs/>
                        <w:sz w:val="18"/>
                        <w:szCs w:val="18"/>
                      </w:rPr>
                      <w:delText>Công việc</w:delText>
                    </w:r>
                  </w:del>
                </w:p>
              </w:tc>
              <w:tc>
                <w:tcPr>
                  <w:tcW w:w="1270" w:type="dxa"/>
                  <w:gridSpan w:val="2"/>
                  <w:tcBorders>
                    <w:top w:val="single" w:sz="4" w:space="0" w:color="auto"/>
                    <w:left w:val="nil"/>
                    <w:bottom w:val="single" w:sz="4" w:space="0" w:color="auto"/>
                    <w:right w:val="single" w:sz="4" w:space="0" w:color="auto"/>
                  </w:tcBorders>
                  <w:shd w:val="clear" w:color="000000" w:fill="FFFFCC"/>
                  <w:vAlign w:val="bottom"/>
                  <w:hideMark/>
                </w:tcPr>
                <w:p w:rsidR="00F93683" w:rsidRPr="00F93683" w:rsidDel="00BA1C03" w:rsidRDefault="00F93683" w:rsidP="00F93683">
                  <w:pPr>
                    <w:jc w:val="center"/>
                    <w:rPr>
                      <w:del w:id="151" w:author="Admin" w:date="2013-03-14T14:25:00Z"/>
                      <w:rFonts w:ascii="Arial" w:hAnsi="Arial" w:cs="Arial"/>
                      <w:b/>
                      <w:bCs/>
                      <w:sz w:val="18"/>
                      <w:szCs w:val="18"/>
                    </w:rPr>
                  </w:pPr>
                  <w:del w:id="152" w:author="Admin" w:date="2013-03-14T14:25:00Z">
                    <w:r w:rsidRPr="00F93683" w:rsidDel="00BA1C03">
                      <w:rPr>
                        <w:rFonts w:ascii="Arial" w:hAnsi="Arial" w:cs="Arial"/>
                        <w:b/>
                        <w:bCs/>
                        <w:sz w:val="18"/>
                        <w:szCs w:val="18"/>
                      </w:rPr>
                      <w:delText>Effort Days</w:delText>
                    </w:r>
                  </w:del>
                </w:p>
              </w:tc>
              <w:tc>
                <w:tcPr>
                  <w:tcW w:w="1275" w:type="dxa"/>
                  <w:gridSpan w:val="2"/>
                  <w:tcBorders>
                    <w:top w:val="single" w:sz="4" w:space="0" w:color="auto"/>
                    <w:left w:val="nil"/>
                    <w:bottom w:val="single" w:sz="4" w:space="0" w:color="auto"/>
                    <w:right w:val="single" w:sz="4" w:space="0" w:color="auto"/>
                  </w:tcBorders>
                  <w:shd w:val="clear" w:color="000000" w:fill="FFFFCC"/>
                  <w:vAlign w:val="bottom"/>
                  <w:hideMark/>
                </w:tcPr>
                <w:p w:rsidR="00F93683" w:rsidRPr="00F93683" w:rsidDel="00BA1C03" w:rsidRDefault="00F93683" w:rsidP="00F93683">
                  <w:pPr>
                    <w:jc w:val="center"/>
                    <w:rPr>
                      <w:del w:id="153" w:author="Admin" w:date="2013-03-14T14:25:00Z"/>
                      <w:rFonts w:ascii="Arial" w:hAnsi="Arial" w:cs="Arial"/>
                      <w:b/>
                      <w:bCs/>
                      <w:sz w:val="18"/>
                      <w:szCs w:val="18"/>
                    </w:rPr>
                  </w:pPr>
                  <w:del w:id="154" w:author="Admin" w:date="2013-03-14T14:25:00Z">
                    <w:r w:rsidRPr="00F93683" w:rsidDel="00BA1C03">
                      <w:rPr>
                        <w:rFonts w:ascii="Arial" w:hAnsi="Arial" w:cs="Arial"/>
                        <w:b/>
                        <w:bCs/>
                        <w:sz w:val="18"/>
                        <w:szCs w:val="18"/>
                      </w:rPr>
                      <w:delText>Resources</w:delText>
                    </w:r>
                  </w:del>
                </w:p>
              </w:tc>
              <w:tc>
                <w:tcPr>
                  <w:tcW w:w="567" w:type="dxa"/>
                  <w:tcBorders>
                    <w:top w:val="single" w:sz="4" w:space="0" w:color="auto"/>
                    <w:left w:val="nil"/>
                    <w:bottom w:val="single" w:sz="4" w:space="0" w:color="auto"/>
                    <w:right w:val="single" w:sz="4" w:space="0" w:color="auto"/>
                  </w:tcBorders>
                  <w:shd w:val="clear" w:color="000000" w:fill="FFFFCC"/>
                  <w:vAlign w:val="bottom"/>
                  <w:hideMark/>
                </w:tcPr>
                <w:p w:rsidR="00F93683" w:rsidRPr="00F93683" w:rsidDel="00BA1C03" w:rsidRDefault="00F93683" w:rsidP="00F93683">
                  <w:pPr>
                    <w:jc w:val="center"/>
                    <w:rPr>
                      <w:del w:id="155" w:author="Admin" w:date="2013-03-14T14:25:00Z"/>
                      <w:rFonts w:ascii="Arial" w:hAnsi="Arial" w:cs="Arial"/>
                      <w:b/>
                      <w:bCs/>
                      <w:sz w:val="18"/>
                      <w:szCs w:val="18"/>
                    </w:rPr>
                  </w:pPr>
                  <w:del w:id="156" w:author="Admin" w:date="2013-03-14T14:25:00Z">
                    <w:r w:rsidRPr="00F93683" w:rsidDel="00BA1C03">
                      <w:rPr>
                        <w:rFonts w:ascii="Arial" w:hAnsi="Arial" w:cs="Arial"/>
                        <w:b/>
                        <w:bCs/>
                        <w:sz w:val="18"/>
                        <w:szCs w:val="18"/>
                      </w:rPr>
                      <w:delText>MD</w:delText>
                    </w:r>
                  </w:del>
                </w:p>
              </w:tc>
            </w:tr>
            <w:tr w:rsidR="00BC6C8C" w:rsidRPr="00F93683" w:rsidDel="00BA1C03" w:rsidTr="00BC6C8C">
              <w:trPr>
                <w:gridAfter w:val="2"/>
                <w:wAfter w:w="1274" w:type="dxa"/>
                <w:trHeight w:val="240"/>
                <w:del w:id="157" w:author="Admin" w:date="2013-03-14T14:25:00Z"/>
              </w:trPr>
              <w:tc>
                <w:tcPr>
                  <w:tcW w:w="704" w:type="dxa"/>
                  <w:gridSpan w:val="4"/>
                  <w:tcBorders>
                    <w:top w:val="nil"/>
                    <w:left w:val="single" w:sz="4" w:space="0" w:color="auto"/>
                    <w:bottom w:val="single" w:sz="4" w:space="0" w:color="auto"/>
                    <w:right w:val="single" w:sz="4" w:space="0" w:color="auto"/>
                  </w:tcBorders>
                  <w:shd w:val="clear" w:color="000000" w:fill="F2F2F2"/>
                  <w:noWrap/>
                  <w:vAlign w:val="bottom"/>
                  <w:hideMark/>
                </w:tcPr>
                <w:p w:rsidR="00F93683" w:rsidRPr="00F93683" w:rsidDel="00BA1C03" w:rsidRDefault="00F93683" w:rsidP="00F93683">
                  <w:pPr>
                    <w:jc w:val="center"/>
                    <w:rPr>
                      <w:del w:id="158" w:author="Admin" w:date="2013-03-14T14:25:00Z"/>
                      <w:rFonts w:ascii="Arial" w:hAnsi="Arial" w:cs="Arial"/>
                      <w:b/>
                      <w:bCs/>
                      <w:sz w:val="18"/>
                      <w:szCs w:val="18"/>
                    </w:rPr>
                  </w:pPr>
                  <w:del w:id="159" w:author="Admin" w:date="2013-03-14T14:25:00Z">
                    <w:r w:rsidRPr="00F93683" w:rsidDel="00BA1C03">
                      <w:rPr>
                        <w:rFonts w:ascii="Arial" w:hAnsi="Arial" w:cs="Arial"/>
                        <w:b/>
                        <w:bCs/>
                        <w:sz w:val="18"/>
                        <w:szCs w:val="18"/>
                      </w:rPr>
                      <w:delText>1</w:delText>
                    </w:r>
                  </w:del>
                </w:p>
              </w:tc>
              <w:tc>
                <w:tcPr>
                  <w:tcW w:w="5251" w:type="dxa"/>
                  <w:gridSpan w:val="3"/>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rPr>
                      <w:del w:id="160" w:author="Admin" w:date="2013-03-14T14:25:00Z"/>
                      <w:rFonts w:ascii="Arial" w:hAnsi="Arial" w:cs="Arial"/>
                      <w:b/>
                      <w:bCs/>
                      <w:sz w:val="18"/>
                      <w:szCs w:val="18"/>
                    </w:rPr>
                  </w:pPr>
                  <w:del w:id="161" w:author="Admin" w:date="2013-03-14T14:25:00Z">
                    <w:r w:rsidRPr="00F93683" w:rsidDel="00BA1C03">
                      <w:rPr>
                        <w:rFonts w:ascii="Arial" w:hAnsi="Arial" w:cs="Arial"/>
                        <w:b/>
                        <w:bCs/>
                        <w:sz w:val="18"/>
                        <w:szCs w:val="18"/>
                      </w:rPr>
                      <w:delText>Lập kế hoạch và xác định phạm vi công việc:</w:delText>
                    </w:r>
                  </w:del>
                </w:p>
              </w:tc>
              <w:tc>
                <w:tcPr>
                  <w:tcW w:w="1270"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162" w:author="Admin" w:date="2013-03-14T14:25:00Z"/>
                      <w:rFonts w:ascii="Arial" w:hAnsi="Arial" w:cs="Arial"/>
                      <w:b/>
                      <w:bCs/>
                      <w:sz w:val="18"/>
                      <w:szCs w:val="18"/>
                    </w:rPr>
                  </w:pPr>
                  <w:del w:id="163" w:author="Admin" w:date="2013-03-14T14:25:00Z">
                    <w:r w:rsidRPr="00F93683" w:rsidDel="00BA1C03">
                      <w:rPr>
                        <w:rFonts w:ascii="Arial" w:hAnsi="Arial" w:cs="Arial"/>
                        <w:b/>
                        <w:bCs/>
                        <w:sz w:val="18"/>
                        <w:szCs w:val="18"/>
                      </w:rPr>
                      <w:delText>1</w:delText>
                    </w:r>
                  </w:del>
                </w:p>
              </w:tc>
              <w:tc>
                <w:tcPr>
                  <w:tcW w:w="1275"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164" w:author="Admin" w:date="2013-03-14T14:25:00Z"/>
                      <w:rFonts w:ascii="Arial" w:hAnsi="Arial" w:cs="Arial"/>
                      <w:b/>
                      <w:bCs/>
                      <w:sz w:val="18"/>
                      <w:szCs w:val="18"/>
                    </w:rPr>
                  </w:pPr>
                  <w:del w:id="165" w:author="Admin" w:date="2013-03-14T14:25:00Z">
                    <w:r w:rsidRPr="00F93683" w:rsidDel="00BA1C03">
                      <w:rPr>
                        <w:rFonts w:ascii="Arial" w:hAnsi="Arial" w:cs="Arial"/>
                        <w:b/>
                        <w:bCs/>
                        <w:sz w:val="18"/>
                        <w:szCs w:val="18"/>
                      </w:rPr>
                      <w:delText>2</w:delText>
                    </w:r>
                  </w:del>
                </w:p>
              </w:tc>
              <w:tc>
                <w:tcPr>
                  <w:tcW w:w="567" w:type="dxa"/>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166" w:author="Admin" w:date="2013-03-14T14:25:00Z"/>
                      <w:rFonts w:ascii="Arial" w:hAnsi="Arial" w:cs="Arial"/>
                      <w:b/>
                      <w:bCs/>
                      <w:sz w:val="18"/>
                      <w:szCs w:val="18"/>
                    </w:rPr>
                  </w:pPr>
                  <w:del w:id="167" w:author="Admin" w:date="2013-03-14T14:25:00Z">
                    <w:r w:rsidRPr="00F93683" w:rsidDel="00BA1C03">
                      <w:rPr>
                        <w:rFonts w:ascii="Arial" w:hAnsi="Arial" w:cs="Arial"/>
                        <w:b/>
                        <w:bCs/>
                        <w:sz w:val="18"/>
                        <w:szCs w:val="18"/>
                      </w:rPr>
                      <w:delText>2</w:delText>
                    </w:r>
                  </w:del>
                </w:p>
              </w:tc>
            </w:tr>
            <w:tr w:rsidR="00BC6C8C" w:rsidRPr="00F93683" w:rsidDel="00BA1C03" w:rsidTr="00BC6C8C">
              <w:trPr>
                <w:gridAfter w:val="2"/>
                <w:wAfter w:w="1274" w:type="dxa"/>
                <w:trHeight w:val="240"/>
                <w:del w:id="168" w:author="Admin" w:date="2013-03-14T14:25:00Z"/>
              </w:trPr>
              <w:tc>
                <w:tcPr>
                  <w:tcW w:w="704" w:type="dxa"/>
                  <w:gridSpan w:val="4"/>
                  <w:tcBorders>
                    <w:top w:val="nil"/>
                    <w:left w:val="single" w:sz="4" w:space="0" w:color="auto"/>
                    <w:bottom w:val="single" w:sz="4" w:space="0" w:color="auto"/>
                    <w:right w:val="single" w:sz="4" w:space="0" w:color="auto"/>
                  </w:tcBorders>
                  <w:shd w:val="clear" w:color="000000" w:fill="F2F2F2"/>
                  <w:noWrap/>
                  <w:vAlign w:val="bottom"/>
                  <w:hideMark/>
                </w:tcPr>
                <w:p w:rsidR="00F93683" w:rsidRPr="00F93683" w:rsidDel="00BA1C03" w:rsidRDefault="00F93683" w:rsidP="00F93683">
                  <w:pPr>
                    <w:jc w:val="center"/>
                    <w:rPr>
                      <w:del w:id="169" w:author="Admin" w:date="2013-03-14T14:25:00Z"/>
                      <w:rFonts w:ascii="Arial" w:hAnsi="Arial" w:cs="Arial"/>
                      <w:b/>
                      <w:bCs/>
                      <w:sz w:val="18"/>
                      <w:szCs w:val="18"/>
                    </w:rPr>
                  </w:pPr>
                  <w:del w:id="170" w:author="Admin" w:date="2013-03-14T14:25:00Z">
                    <w:r w:rsidRPr="00F93683" w:rsidDel="00BA1C03">
                      <w:rPr>
                        <w:rFonts w:ascii="Arial" w:hAnsi="Arial" w:cs="Arial"/>
                        <w:b/>
                        <w:bCs/>
                        <w:sz w:val="18"/>
                        <w:szCs w:val="18"/>
                      </w:rPr>
                      <w:delText>2</w:delText>
                    </w:r>
                  </w:del>
                </w:p>
              </w:tc>
              <w:tc>
                <w:tcPr>
                  <w:tcW w:w="5251" w:type="dxa"/>
                  <w:gridSpan w:val="3"/>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rPr>
                      <w:del w:id="171" w:author="Admin" w:date="2013-03-14T14:25:00Z"/>
                      <w:rFonts w:ascii="Arial" w:hAnsi="Arial" w:cs="Arial"/>
                      <w:b/>
                      <w:bCs/>
                      <w:sz w:val="18"/>
                      <w:szCs w:val="18"/>
                    </w:rPr>
                  </w:pPr>
                  <w:del w:id="172" w:author="Admin" w:date="2013-03-14T14:25:00Z">
                    <w:r w:rsidRPr="00F93683" w:rsidDel="00BA1C03">
                      <w:rPr>
                        <w:rFonts w:ascii="Arial" w:hAnsi="Arial" w:cs="Arial"/>
                        <w:b/>
                        <w:bCs/>
                        <w:sz w:val="18"/>
                        <w:szCs w:val="18"/>
                      </w:rPr>
                      <w:delText>Phân tích yêu cầu</w:delText>
                    </w:r>
                  </w:del>
                </w:p>
              </w:tc>
              <w:tc>
                <w:tcPr>
                  <w:tcW w:w="1270"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173" w:author="Admin" w:date="2013-03-14T14:25:00Z"/>
                      <w:rFonts w:ascii="Arial" w:hAnsi="Arial" w:cs="Arial"/>
                      <w:b/>
                      <w:bCs/>
                      <w:sz w:val="18"/>
                      <w:szCs w:val="18"/>
                    </w:rPr>
                  </w:pPr>
                  <w:del w:id="174" w:author="Admin" w:date="2013-03-14T14:25:00Z">
                    <w:r w:rsidRPr="00F93683" w:rsidDel="00BA1C03">
                      <w:rPr>
                        <w:rFonts w:ascii="Arial" w:hAnsi="Arial" w:cs="Arial"/>
                        <w:b/>
                        <w:bCs/>
                        <w:sz w:val="18"/>
                        <w:szCs w:val="18"/>
                      </w:rPr>
                      <w:delText>8</w:delText>
                    </w:r>
                  </w:del>
                </w:p>
              </w:tc>
              <w:tc>
                <w:tcPr>
                  <w:tcW w:w="1275"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175" w:author="Admin" w:date="2013-03-14T14:25:00Z"/>
                      <w:rFonts w:ascii="Arial" w:hAnsi="Arial" w:cs="Arial"/>
                      <w:b/>
                      <w:bCs/>
                      <w:sz w:val="18"/>
                      <w:szCs w:val="18"/>
                    </w:rPr>
                  </w:pPr>
                  <w:del w:id="176" w:author="Admin" w:date="2013-03-14T14:25:00Z">
                    <w:r w:rsidRPr="00F93683" w:rsidDel="00BA1C03">
                      <w:rPr>
                        <w:rFonts w:ascii="Arial" w:hAnsi="Arial" w:cs="Arial"/>
                        <w:b/>
                        <w:bCs/>
                        <w:sz w:val="18"/>
                        <w:szCs w:val="18"/>
                      </w:rPr>
                      <w:delText>1</w:delText>
                    </w:r>
                  </w:del>
                </w:p>
              </w:tc>
              <w:tc>
                <w:tcPr>
                  <w:tcW w:w="567" w:type="dxa"/>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177" w:author="Admin" w:date="2013-03-14T14:25:00Z"/>
                      <w:rFonts w:ascii="Arial" w:hAnsi="Arial" w:cs="Arial"/>
                      <w:b/>
                      <w:bCs/>
                      <w:sz w:val="18"/>
                      <w:szCs w:val="18"/>
                    </w:rPr>
                  </w:pPr>
                  <w:del w:id="178" w:author="Admin" w:date="2013-03-14T14:25:00Z">
                    <w:r w:rsidRPr="00F93683" w:rsidDel="00BA1C03">
                      <w:rPr>
                        <w:rFonts w:ascii="Arial" w:hAnsi="Arial" w:cs="Arial"/>
                        <w:b/>
                        <w:bCs/>
                        <w:sz w:val="18"/>
                        <w:szCs w:val="18"/>
                      </w:rPr>
                      <w:delText>8</w:delText>
                    </w:r>
                  </w:del>
                </w:p>
              </w:tc>
            </w:tr>
            <w:tr w:rsidR="00BC6C8C" w:rsidRPr="00F93683" w:rsidDel="00BA1C03" w:rsidTr="00BC6C8C">
              <w:trPr>
                <w:gridAfter w:val="2"/>
                <w:wAfter w:w="1274" w:type="dxa"/>
                <w:trHeight w:val="240"/>
                <w:del w:id="179"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180" w:author="Admin" w:date="2013-03-14T14:25:00Z"/>
                      <w:rFonts w:ascii="Arial" w:hAnsi="Arial" w:cs="Arial"/>
                      <w:sz w:val="18"/>
                      <w:szCs w:val="18"/>
                    </w:rPr>
                  </w:pPr>
                  <w:del w:id="181" w:author="Admin" w:date="2013-03-14T14:25:00Z">
                    <w:r w:rsidRPr="00F93683" w:rsidDel="00BA1C03">
                      <w:rPr>
                        <w:rFonts w:ascii="Arial" w:hAnsi="Arial" w:cs="Arial"/>
                        <w:sz w:val="18"/>
                        <w:szCs w:val="18"/>
                      </w:rPr>
                      <w:delText>2.1</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182" w:author="Admin" w:date="2013-03-14T14:25:00Z"/>
                      <w:rFonts w:ascii="Arial" w:hAnsi="Arial" w:cs="Arial"/>
                      <w:sz w:val="18"/>
                      <w:szCs w:val="18"/>
                    </w:rPr>
                  </w:pPr>
                  <w:del w:id="183" w:author="Admin" w:date="2013-03-14T14:25:00Z">
                    <w:r w:rsidRPr="00F93683" w:rsidDel="00BA1C03">
                      <w:rPr>
                        <w:rFonts w:ascii="Arial" w:hAnsi="Arial" w:cs="Arial"/>
                        <w:sz w:val="18"/>
                        <w:szCs w:val="18"/>
                      </w:rPr>
                      <w:delText>Phân tích yêu cầu</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184" w:author="Admin" w:date="2013-03-14T14:25:00Z"/>
                      <w:rFonts w:ascii="Arial" w:hAnsi="Arial" w:cs="Arial"/>
                      <w:sz w:val="18"/>
                      <w:szCs w:val="18"/>
                    </w:rPr>
                  </w:pPr>
                  <w:del w:id="185" w:author="Admin" w:date="2013-03-14T14:25:00Z">
                    <w:r w:rsidRPr="00F93683" w:rsidDel="00BA1C03">
                      <w:rPr>
                        <w:rFonts w:ascii="Arial" w:hAnsi="Arial" w:cs="Arial"/>
                        <w:sz w:val="18"/>
                        <w:szCs w:val="18"/>
                      </w:rPr>
                      <w:delText>2</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186" w:author="Admin" w:date="2013-03-14T14:25:00Z"/>
                      <w:rFonts w:ascii="Arial" w:hAnsi="Arial" w:cs="Arial"/>
                      <w:sz w:val="18"/>
                      <w:szCs w:val="18"/>
                    </w:rPr>
                  </w:pPr>
                  <w:del w:id="187"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188" w:author="Admin" w:date="2013-03-14T14:25:00Z"/>
                      <w:rFonts w:ascii="Arial" w:hAnsi="Arial" w:cs="Arial"/>
                      <w:sz w:val="18"/>
                      <w:szCs w:val="18"/>
                    </w:rPr>
                  </w:pPr>
                  <w:del w:id="189" w:author="Admin" w:date="2013-03-14T14:25:00Z">
                    <w:r w:rsidRPr="00F93683" w:rsidDel="00BA1C03">
                      <w:rPr>
                        <w:rFonts w:ascii="Arial" w:hAnsi="Arial" w:cs="Arial"/>
                        <w:sz w:val="18"/>
                        <w:szCs w:val="18"/>
                      </w:rPr>
                      <w:delText>2</w:delText>
                    </w:r>
                  </w:del>
                </w:p>
              </w:tc>
            </w:tr>
            <w:tr w:rsidR="00BC6C8C" w:rsidRPr="00F93683" w:rsidDel="00BA1C03" w:rsidTr="00BC6C8C">
              <w:trPr>
                <w:gridAfter w:val="2"/>
                <w:wAfter w:w="1274" w:type="dxa"/>
                <w:trHeight w:val="240"/>
                <w:del w:id="190"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191" w:author="Admin" w:date="2013-03-14T14:25:00Z"/>
                      <w:rFonts w:ascii="Arial" w:hAnsi="Arial" w:cs="Arial"/>
                      <w:sz w:val="18"/>
                      <w:szCs w:val="18"/>
                    </w:rPr>
                  </w:pPr>
                  <w:del w:id="192" w:author="Admin" w:date="2013-03-14T14:25:00Z">
                    <w:r w:rsidRPr="00F93683" w:rsidDel="00BA1C03">
                      <w:rPr>
                        <w:rFonts w:ascii="Arial" w:hAnsi="Arial" w:cs="Arial"/>
                        <w:sz w:val="18"/>
                        <w:szCs w:val="18"/>
                      </w:rPr>
                      <w:delText>2.2</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193" w:author="Admin" w:date="2013-03-14T14:25:00Z"/>
                      <w:rFonts w:ascii="Arial" w:hAnsi="Arial" w:cs="Arial"/>
                      <w:sz w:val="18"/>
                      <w:szCs w:val="18"/>
                    </w:rPr>
                  </w:pPr>
                  <w:del w:id="194" w:author="Admin" w:date="2013-03-14T14:25:00Z">
                    <w:r w:rsidRPr="00F93683" w:rsidDel="00BA1C03">
                      <w:rPr>
                        <w:rFonts w:ascii="Arial" w:hAnsi="Arial" w:cs="Arial"/>
                        <w:sz w:val="18"/>
                        <w:szCs w:val="18"/>
                      </w:rPr>
                      <w:delText>Soạn thảo tài liệu phân tích</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195" w:author="Admin" w:date="2013-03-14T14:25:00Z"/>
                      <w:rFonts w:ascii="Arial" w:hAnsi="Arial" w:cs="Arial"/>
                      <w:sz w:val="18"/>
                      <w:szCs w:val="18"/>
                    </w:rPr>
                  </w:pPr>
                  <w:del w:id="196" w:author="Admin" w:date="2013-03-14T14:25:00Z">
                    <w:r w:rsidRPr="00F93683" w:rsidDel="00BA1C03">
                      <w:rPr>
                        <w:rFonts w:ascii="Arial" w:hAnsi="Arial" w:cs="Arial"/>
                        <w:sz w:val="18"/>
                        <w:szCs w:val="18"/>
                      </w:rPr>
                      <w:delText>3</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197" w:author="Admin" w:date="2013-03-14T14:25:00Z"/>
                      <w:rFonts w:ascii="Arial" w:hAnsi="Arial" w:cs="Arial"/>
                      <w:sz w:val="18"/>
                      <w:szCs w:val="18"/>
                    </w:rPr>
                  </w:pPr>
                  <w:del w:id="198"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199" w:author="Admin" w:date="2013-03-14T14:25:00Z"/>
                      <w:rFonts w:ascii="Arial" w:hAnsi="Arial" w:cs="Arial"/>
                      <w:sz w:val="18"/>
                      <w:szCs w:val="18"/>
                    </w:rPr>
                  </w:pPr>
                  <w:del w:id="200" w:author="Admin" w:date="2013-03-14T14:25:00Z">
                    <w:r w:rsidRPr="00F93683" w:rsidDel="00BA1C03">
                      <w:rPr>
                        <w:rFonts w:ascii="Arial" w:hAnsi="Arial" w:cs="Arial"/>
                        <w:sz w:val="18"/>
                        <w:szCs w:val="18"/>
                      </w:rPr>
                      <w:delText>3</w:delText>
                    </w:r>
                  </w:del>
                </w:p>
              </w:tc>
            </w:tr>
            <w:tr w:rsidR="00BC6C8C" w:rsidRPr="00F93683" w:rsidDel="00BA1C03" w:rsidTr="00BC6C8C">
              <w:trPr>
                <w:gridAfter w:val="2"/>
                <w:wAfter w:w="1274" w:type="dxa"/>
                <w:trHeight w:val="240"/>
                <w:del w:id="201"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202" w:author="Admin" w:date="2013-03-14T14:25:00Z"/>
                      <w:rFonts w:ascii="Arial" w:hAnsi="Arial" w:cs="Arial"/>
                      <w:sz w:val="18"/>
                      <w:szCs w:val="18"/>
                    </w:rPr>
                  </w:pPr>
                  <w:del w:id="203" w:author="Admin" w:date="2013-03-14T14:25:00Z">
                    <w:r w:rsidRPr="00F93683" w:rsidDel="00BA1C03">
                      <w:rPr>
                        <w:rFonts w:ascii="Arial" w:hAnsi="Arial" w:cs="Arial"/>
                        <w:sz w:val="18"/>
                        <w:szCs w:val="18"/>
                      </w:rPr>
                      <w:delText>2.3</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204" w:author="Admin" w:date="2013-03-14T14:25:00Z"/>
                      <w:rFonts w:ascii="Arial" w:hAnsi="Arial" w:cs="Arial"/>
                      <w:sz w:val="18"/>
                      <w:szCs w:val="18"/>
                    </w:rPr>
                  </w:pPr>
                  <w:del w:id="205" w:author="Admin" w:date="2013-03-14T14:25:00Z">
                    <w:r w:rsidRPr="00F93683" w:rsidDel="00BA1C03">
                      <w:rPr>
                        <w:rFonts w:ascii="Arial" w:hAnsi="Arial" w:cs="Arial"/>
                        <w:sz w:val="18"/>
                        <w:szCs w:val="18"/>
                      </w:rPr>
                      <w:delText>Rà soát tài liệu phân tích</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06" w:author="Admin" w:date="2013-03-14T14:25:00Z"/>
                      <w:rFonts w:ascii="Arial" w:hAnsi="Arial" w:cs="Arial"/>
                      <w:sz w:val="18"/>
                      <w:szCs w:val="18"/>
                    </w:rPr>
                  </w:pPr>
                  <w:del w:id="207" w:author="Admin" w:date="2013-03-14T14:25:00Z">
                    <w:r w:rsidRPr="00F93683" w:rsidDel="00BA1C03">
                      <w:rPr>
                        <w:rFonts w:ascii="Arial" w:hAnsi="Arial" w:cs="Arial"/>
                        <w:sz w:val="18"/>
                        <w:szCs w:val="18"/>
                      </w:rPr>
                      <w:delText>1</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08" w:author="Admin" w:date="2013-03-14T14:25:00Z"/>
                      <w:rFonts w:ascii="Arial" w:hAnsi="Arial" w:cs="Arial"/>
                      <w:sz w:val="18"/>
                      <w:szCs w:val="18"/>
                    </w:rPr>
                  </w:pPr>
                  <w:del w:id="209"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10" w:author="Admin" w:date="2013-03-14T14:25:00Z"/>
                      <w:rFonts w:ascii="Arial" w:hAnsi="Arial" w:cs="Arial"/>
                      <w:sz w:val="18"/>
                      <w:szCs w:val="18"/>
                    </w:rPr>
                  </w:pPr>
                  <w:del w:id="211" w:author="Admin" w:date="2013-03-14T14:25:00Z">
                    <w:r w:rsidRPr="00F93683" w:rsidDel="00BA1C03">
                      <w:rPr>
                        <w:rFonts w:ascii="Arial" w:hAnsi="Arial" w:cs="Arial"/>
                        <w:sz w:val="18"/>
                        <w:szCs w:val="18"/>
                      </w:rPr>
                      <w:delText>1</w:delText>
                    </w:r>
                  </w:del>
                </w:p>
              </w:tc>
            </w:tr>
            <w:tr w:rsidR="00BC6C8C" w:rsidRPr="00F93683" w:rsidDel="00BA1C03" w:rsidTr="00BC6C8C">
              <w:trPr>
                <w:gridAfter w:val="2"/>
                <w:wAfter w:w="1274" w:type="dxa"/>
                <w:trHeight w:val="240"/>
                <w:del w:id="212"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213" w:author="Admin" w:date="2013-03-14T14:25:00Z"/>
                      <w:rFonts w:ascii="Arial" w:hAnsi="Arial" w:cs="Arial"/>
                      <w:sz w:val="18"/>
                      <w:szCs w:val="18"/>
                    </w:rPr>
                  </w:pPr>
                  <w:del w:id="214" w:author="Admin" w:date="2013-03-14T14:25:00Z">
                    <w:r w:rsidRPr="00F93683" w:rsidDel="00BA1C03">
                      <w:rPr>
                        <w:rFonts w:ascii="Arial" w:hAnsi="Arial" w:cs="Arial"/>
                        <w:sz w:val="18"/>
                        <w:szCs w:val="18"/>
                      </w:rPr>
                      <w:delText>2.4</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215" w:author="Admin" w:date="2013-03-14T14:25:00Z"/>
                      <w:rFonts w:ascii="Arial" w:hAnsi="Arial" w:cs="Arial"/>
                      <w:sz w:val="18"/>
                      <w:szCs w:val="18"/>
                    </w:rPr>
                  </w:pPr>
                  <w:del w:id="216" w:author="Admin" w:date="2013-03-14T14:25:00Z">
                    <w:r w:rsidRPr="00F93683" w:rsidDel="00BA1C03">
                      <w:rPr>
                        <w:rFonts w:ascii="Arial" w:hAnsi="Arial" w:cs="Arial"/>
                        <w:sz w:val="18"/>
                        <w:szCs w:val="18"/>
                      </w:rPr>
                      <w:delText>Cập nhật tài liệu phân tích</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17" w:author="Admin" w:date="2013-03-14T14:25:00Z"/>
                      <w:rFonts w:ascii="Arial" w:hAnsi="Arial" w:cs="Arial"/>
                      <w:sz w:val="18"/>
                      <w:szCs w:val="18"/>
                    </w:rPr>
                  </w:pPr>
                  <w:del w:id="218" w:author="Admin" w:date="2013-03-14T14:25:00Z">
                    <w:r w:rsidRPr="00F93683" w:rsidDel="00BA1C03">
                      <w:rPr>
                        <w:rFonts w:ascii="Arial" w:hAnsi="Arial" w:cs="Arial"/>
                        <w:sz w:val="18"/>
                        <w:szCs w:val="18"/>
                      </w:rPr>
                      <w:delText>1</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19" w:author="Admin" w:date="2013-03-14T14:25:00Z"/>
                      <w:rFonts w:ascii="Arial" w:hAnsi="Arial" w:cs="Arial"/>
                      <w:sz w:val="18"/>
                      <w:szCs w:val="18"/>
                    </w:rPr>
                  </w:pPr>
                  <w:del w:id="220"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21" w:author="Admin" w:date="2013-03-14T14:25:00Z"/>
                      <w:rFonts w:ascii="Arial" w:hAnsi="Arial" w:cs="Arial"/>
                      <w:sz w:val="18"/>
                      <w:szCs w:val="18"/>
                    </w:rPr>
                  </w:pPr>
                  <w:del w:id="222" w:author="Admin" w:date="2013-03-14T14:25:00Z">
                    <w:r w:rsidRPr="00F93683" w:rsidDel="00BA1C03">
                      <w:rPr>
                        <w:rFonts w:ascii="Arial" w:hAnsi="Arial" w:cs="Arial"/>
                        <w:sz w:val="18"/>
                        <w:szCs w:val="18"/>
                      </w:rPr>
                      <w:delText>1</w:delText>
                    </w:r>
                  </w:del>
                </w:p>
              </w:tc>
            </w:tr>
            <w:tr w:rsidR="00BC6C8C" w:rsidRPr="00F93683" w:rsidDel="00BA1C03" w:rsidTr="00BC6C8C">
              <w:trPr>
                <w:gridAfter w:val="2"/>
                <w:wAfter w:w="1274" w:type="dxa"/>
                <w:trHeight w:val="240"/>
                <w:del w:id="223"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224" w:author="Admin" w:date="2013-03-14T14:25:00Z"/>
                      <w:rFonts w:ascii="Arial" w:hAnsi="Arial" w:cs="Arial"/>
                      <w:sz w:val="18"/>
                      <w:szCs w:val="18"/>
                    </w:rPr>
                  </w:pPr>
                  <w:del w:id="225" w:author="Admin" w:date="2013-03-14T14:25:00Z">
                    <w:r w:rsidRPr="00F93683" w:rsidDel="00BA1C03">
                      <w:rPr>
                        <w:rFonts w:ascii="Arial" w:hAnsi="Arial" w:cs="Arial"/>
                        <w:sz w:val="18"/>
                        <w:szCs w:val="18"/>
                      </w:rPr>
                      <w:delText>2.5</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226" w:author="Admin" w:date="2013-03-14T14:25:00Z"/>
                      <w:rFonts w:ascii="Arial" w:hAnsi="Arial" w:cs="Arial"/>
                      <w:sz w:val="18"/>
                      <w:szCs w:val="18"/>
                    </w:rPr>
                  </w:pPr>
                  <w:del w:id="227" w:author="Admin" w:date="2013-03-14T14:25:00Z">
                    <w:r w:rsidRPr="00F93683" w:rsidDel="00BA1C03">
                      <w:rPr>
                        <w:rFonts w:ascii="Arial" w:hAnsi="Arial" w:cs="Arial"/>
                        <w:sz w:val="18"/>
                        <w:szCs w:val="18"/>
                      </w:rPr>
                      <w:delText>Điều chỉnh</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28" w:author="Admin" w:date="2013-03-14T14:25:00Z"/>
                      <w:rFonts w:ascii="Arial" w:hAnsi="Arial" w:cs="Arial"/>
                      <w:sz w:val="18"/>
                      <w:szCs w:val="18"/>
                    </w:rPr>
                  </w:pPr>
                  <w:del w:id="229" w:author="Admin" w:date="2013-03-14T14:25:00Z">
                    <w:r w:rsidRPr="00F93683" w:rsidDel="00BA1C03">
                      <w:rPr>
                        <w:rFonts w:ascii="Arial" w:hAnsi="Arial" w:cs="Arial"/>
                        <w:sz w:val="18"/>
                        <w:szCs w:val="18"/>
                      </w:rPr>
                      <w:delText>0</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30" w:author="Admin" w:date="2013-03-14T14:25:00Z"/>
                      <w:rFonts w:ascii="Arial" w:hAnsi="Arial" w:cs="Arial"/>
                      <w:sz w:val="18"/>
                      <w:szCs w:val="18"/>
                    </w:rPr>
                  </w:pPr>
                  <w:del w:id="231" w:author="Admin" w:date="2013-03-14T14:25:00Z">
                    <w:r w:rsidRPr="00F93683" w:rsidDel="00BA1C03">
                      <w:rPr>
                        <w:rFonts w:ascii="Arial" w:hAnsi="Arial" w:cs="Arial"/>
                        <w:sz w:val="18"/>
                        <w:szCs w:val="18"/>
                      </w:rPr>
                      <w:delText> </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32" w:author="Admin" w:date="2013-03-14T14:25:00Z"/>
                      <w:rFonts w:ascii="Arial" w:hAnsi="Arial" w:cs="Arial"/>
                      <w:sz w:val="18"/>
                      <w:szCs w:val="18"/>
                    </w:rPr>
                  </w:pPr>
                  <w:del w:id="233" w:author="Admin" w:date="2013-03-14T14:25:00Z">
                    <w:r w:rsidRPr="00F93683" w:rsidDel="00BA1C03">
                      <w:rPr>
                        <w:rFonts w:ascii="Arial" w:hAnsi="Arial" w:cs="Arial"/>
                        <w:sz w:val="18"/>
                        <w:szCs w:val="18"/>
                      </w:rPr>
                      <w:delText>0</w:delText>
                    </w:r>
                  </w:del>
                </w:p>
              </w:tc>
            </w:tr>
            <w:tr w:rsidR="00BC6C8C" w:rsidRPr="00F93683" w:rsidDel="00BA1C03" w:rsidTr="00BC6C8C">
              <w:trPr>
                <w:gridAfter w:val="2"/>
                <w:wAfter w:w="1274" w:type="dxa"/>
                <w:trHeight w:val="240"/>
                <w:del w:id="234"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235" w:author="Admin" w:date="2013-03-14T14:25:00Z"/>
                      <w:rFonts w:ascii="Arial" w:hAnsi="Arial" w:cs="Arial"/>
                      <w:sz w:val="18"/>
                      <w:szCs w:val="18"/>
                    </w:rPr>
                  </w:pPr>
                  <w:del w:id="236" w:author="Admin" w:date="2013-03-14T14:25:00Z">
                    <w:r w:rsidRPr="00F93683" w:rsidDel="00BA1C03">
                      <w:rPr>
                        <w:rFonts w:ascii="Arial" w:hAnsi="Arial" w:cs="Arial"/>
                        <w:sz w:val="18"/>
                        <w:szCs w:val="18"/>
                      </w:rPr>
                      <w:delText>2.6</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237" w:author="Admin" w:date="2013-03-14T14:25:00Z"/>
                      <w:rFonts w:ascii="Arial" w:hAnsi="Arial" w:cs="Arial"/>
                      <w:sz w:val="18"/>
                      <w:szCs w:val="18"/>
                    </w:rPr>
                  </w:pPr>
                  <w:del w:id="238" w:author="Admin" w:date="2013-03-14T14:25:00Z">
                    <w:r w:rsidRPr="00F93683" w:rsidDel="00BA1C03">
                      <w:rPr>
                        <w:rFonts w:ascii="Arial" w:hAnsi="Arial" w:cs="Arial"/>
                        <w:sz w:val="18"/>
                        <w:szCs w:val="18"/>
                      </w:rPr>
                      <w:delText>Chốt tài liệu phân tích</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39" w:author="Admin" w:date="2013-03-14T14:25:00Z"/>
                      <w:rFonts w:ascii="Arial" w:hAnsi="Arial" w:cs="Arial"/>
                      <w:sz w:val="18"/>
                      <w:szCs w:val="18"/>
                    </w:rPr>
                  </w:pPr>
                  <w:del w:id="240" w:author="Admin" w:date="2013-03-14T14:25:00Z">
                    <w:r w:rsidRPr="00F93683" w:rsidDel="00BA1C03">
                      <w:rPr>
                        <w:rFonts w:ascii="Arial" w:hAnsi="Arial" w:cs="Arial"/>
                        <w:sz w:val="18"/>
                        <w:szCs w:val="18"/>
                      </w:rPr>
                      <w:delText>0</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41" w:author="Admin" w:date="2013-03-14T14:25:00Z"/>
                      <w:rFonts w:ascii="Arial" w:hAnsi="Arial" w:cs="Arial"/>
                      <w:sz w:val="18"/>
                      <w:szCs w:val="18"/>
                    </w:rPr>
                  </w:pPr>
                  <w:del w:id="242" w:author="Admin" w:date="2013-03-14T14:25:00Z">
                    <w:r w:rsidRPr="00F93683" w:rsidDel="00BA1C03">
                      <w:rPr>
                        <w:rFonts w:ascii="Arial" w:hAnsi="Arial" w:cs="Arial"/>
                        <w:sz w:val="18"/>
                        <w:szCs w:val="18"/>
                      </w:rPr>
                      <w:delText> </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43" w:author="Admin" w:date="2013-03-14T14:25:00Z"/>
                      <w:rFonts w:ascii="Arial" w:hAnsi="Arial" w:cs="Arial"/>
                      <w:sz w:val="18"/>
                      <w:szCs w:val="18"/>
                    </w:rPr>
                  </w:pPr>
                  <w:del w:id="244" w:author="Admin" w:date="2013-03-14T14:25:00Z">
                    <w:r w:rsidRPr="00F93683" w:rsidDel="00BA1C03">
                      <w:rPr>
                        <w:rFonts w:ascii="Arial" w:hAnsi="Arial" w:cs="Arial"/>
                        <w:sz w:val="18"/>
                        <w:szCs w:val="18"/>
                      </w:rPr>
                      <w:delText>0</w:delText>
                    </w:r>
                  </w:del>
                </w:p>
              </w:tc>
            </w:tr>
            <w:tr w:rsidR="00BC6C8C" w:rsidRPr="00F93683" w:rsidDel="00BA1C03" w:rsidTr="00BC6C8C">
              <w:trPr>
                <w:gridAfter w:val="2"/>
                <w:wAfter w:w="1274" w:type="dxa"/>
                <w:trHeight w:val="240"/>
                <w:del w:id="245" w:author="Admin" w:date="2013-03-14T14:25:00Z"/>
              </w:trPr>
              <w:tc>
                <w:tcPr>
                  <w:tcW w:w="704" w:type="dxa"/>
                  <w:gridSpan w:val="4"/>
                  <w:tcBorders>
                    <w:top w:val="nil"/>
                    <w:left w:val="single" w:sz="4" w:space="0" w:color="auto"/>
                    <w:bottom w:val="single" w:sz="4" w:space="0" w:color="auto"/>
                    <w:right w:val="single" w:sz="4" w:space="0" w:color="auto"/>
                  </w:tcBorders>
                  <w:shd w:val="clear" w:color="000000" w:fill="F2F2F2"/>
                  <w:noWrap/>
                  <w:vAlign w:val="bottom"/>
                  <w:hideMark/>
                </w:tcPr>
                <w:p w:rsidR="00F93683" w:rsidRPr="00F93683" w:rsidDel="00BA1C03" w:rsidRDefault="00F93683" w:rsidP="00F93683">
                  <w:pPr>
                    <w:jc w:val="center"/>
                    <w:rPr>
                      <w:del w:id="246" w:author="Admin" w:date="2013-03-14T14:25:00Z"/>
                      <w:rFonts w:ascii="Arial" w:hAnsi="Arial" w:cs="Arial"/>
                      <w:b/>
                      <w:bCs/>
                      <w:sz w:val="18"/>
                      <w:szCs w:val="18"/>
                    </w:rPr>
                  </w:pPr>
                  <w:del w:id="247" w:author="Admin" w:date="2013-03-14T14:25:00Z">
                    <w:r w:rsidRPr="00F93683" w:rsidDel="00BA1C03">
                      <w:rPr>
                        <w:rFonts w:ascii="Arial" w:hAnsi="Arial" w:cs="Arial"/>
                        <w:b/>
                        <w:bCs/>
                        <w:sz w:val="18"/>
                        <w:szCs w:val="18"/>
                      </w:rPr>
                      <w:delText>3</w:delText>
                    </w:r>
                  </w:del>
                </w:p>
              </w:tc>
              <w:tc>
                <w:tcPr>
                  <w:tcW w:w="5251" w:type="dxa"/>
                  <w:gridSpan w:val="3"/>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rPr>
                      <w:del w:id="248" w:author="Admin" w:date="2013-03-14T14:25:00Z"/>
                      <w:rFonts w:ascii="Arial" w:hAnsi="Arial" w:cs="Arial"/>
                      <w:b/>
                      <w:bCs/>
                      <w:sz w:val="18"/>
                      <w:szCs w:val="18"/>
                    </w:rPr>
                  </w:pPr>
                  <w:del w:id="249" w:author="Admin" w:date="2013-03-14T14:25:00Z">
                    <w:r w:rsidRPr="00F93683" w:rsidDel="00BA1C03">
                      <w:rPr>
                        <w:rFonts w:ascii="Arial" w:hAnsi="Arial" w:cs="Arial"/>
                        <w:b/>
                        <w:bCs/>
                        <w:sz w:val="18"/>
                        <w:szCs w:val="18"/>
                      </w:rPr>
                      <w:delText>Thiết kế kiến trúc</w:delText>
                    </w:r>
                  </w:del>
                </w:p>
              </w:tc>
              <w:tc>
                <w:tcPr>
                  <w:tcW w:w="1270"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250" w:author="Admin" w:date="2013-03-14T14:25:00Z"/>
                      <w:rFonts w:ascii="Arial" w:hAnsi="Arial" w:cs="Arial"/>
                      <w:b/>
                      <w:bCs/>
                      <w:sz w:val="18"/>
                      <w:szCs w:val="18"/>
                    </w:rPr>
                  </w:pPr>
                  <w:del w:id="251" w:author="Admin" w:date="2013-03-14T14:25:00Z">
                    <w:r w:rsidRPr="00F93683" w:rsidDel="00BA1C03">
                      <w:rPr>
                        <w:rFonts w:ascii="Arial" w:hAnsi="Arial" w:cs="Arial"/>
                        <w:b/>
                        <w:bCs/>
                        <w:sz w:val="18"/>
                        <w:szCs w:val="18"/>
                      </w:rPr>
                      <w:delText>5</w:delText>
                    </w:r>
                  </w:del>
                </w:p>
              </w:tc>
              <w:tc>
                <w:tcPr>
                  <w:tcW w:w="1275"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252" w:author="Admin" w:date="2013-03-14T14:25:00Z"/>
                      <w:rFonts w:ascii="Arial" w:hAnsi="Arial" w:cs="Arial"/>
                      <w:b/>
                      <w:bCs/>
                      <w:sz w:val="18"/>
                      <w:szCs w:val="18"/>
                    </w:rPr>
                  </w:pPr>
                  <w:del w:id="253" w:author="Admin" w:date="2013-03-14T14:25:00Z">
                    <w:r w:rsidRPr="00F93683" w:rsidDel="00BA1C03">
                      <w:rPr>
                        <w:rFonts w:ascii="Arial" w:hAnsi="Arial" w:cs="Arial"/>
                        <w:b/>
                        <w:bCs/>
                        <w:sz w:val="18"/>
                        <w:szCs w:val="18"/>
                      </w:rPr>
                      <w:delText>1</w:delText>
                    </w:r>
                  </w:del>
                </w:p>
              </w:tc>
              <w:tc>
                <w:tcPr>
                  <w:tcW w:w="567" w:type="dxa"/>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254" w:author="Admin" w:date="2013-03-14T14:25:00Z"/>
                      <w:rFonts w:ascii="Arial" w:hAnsi="Arial" w:cs="Arial"/>
                      <w:b/>
                      <w:bCs/>
                      <w:sz w:val="18"/>
                      <w:szCs w:val="18"/>
                    </w:rPr>
                  </w:pPr>
                  <w:del w:id="255" w:author="Admin" w:date="2013-03-14T14:25:00Z">
                    <w:r w:rsidRPr="00F93683" w:rsidDel="00BA1C03">
                      <w:rPr>
                        <w:rFonts w:ascii="Arial" w:hAnsi="Arial" w:cs="Arial"/>
                        <w:b/>
                        <w:bCs/>
                        <w:sz w:val="18"/>
                        <w:szCs w:val="18"/>
                      </w:rPr>
                      <w:delText>5</w:delText>
                    </w:r>
                  </w:del>
                </w:p>
              </w:tc>
            </w:tr>
            <w:tr w:rsidR="00BC6C8C" w:rsidRPr="00F93683" w:rsidDel="00BA1C03" w:rsidTr="00BC6C8C">
              <w:trPr>
                <w:gridAfter w:val="2"/>
                <w:wAfter w:w="1274" w:type="dxa"/>
                <w:trHeight w:val="240"/>
                <w:del w:id="256" w:author="Admin" w:date="2013-03-14T14:25:00Z"/>
              </w:trPr>
              <w:tc>
                <w:tcPr>
                  <w:tcW w:w="704" w:type="dxa"/>
                  <w:gridSpan w:val="4"/>
                  <w:tcBorders>
                    <w:top w:val="nil"/>
                    <w:left w:val="single" w:sz="4" w:space="0" w:color="auto"/>
                    <w:bottom w:val="single" w:sz="4" w:space="0" w:color="auto"/>
                    <w:right w:val="single" w:sz="4" w:space="0" w:color="auto"/>
                  </w:tcBorders>
                  <w:shd w:val="clear" w:color="000000" w:fill="F2F2F2"/>
                  <w:noWrap/>
                  <w:vAlign w:val="bottom"/>
                  <w:hideMark/>
                </w:tcPr>
                <w:p w:rsidR="00F93683" w:rsidRPr="00F93683" w:rsidDel="00BA1C03" w:rsidRDefault="00F93683" w:rsidP="00F93683">
                  <w:pPr>
                    <w:jc w:val="center"/>
                    <w:rPr>
                      <w:del w:id="257" w:author="Admin" w:date="2013-03-14T14:25:00Z"/>
                      <w:rFonts w:ascii="Arial" w:hAnsi="Arial" w:cs="Arial"/>
                      <w:b/>
                      <w:bCs/>
                      <w:sz w:val="18"/>
                      <w:szCs w:val="18"/>
                    </w:rPr>
                  </w:pPr>
                  <w:del w:id="258" w:author="Admin" w:date="2013-03-14T14:25:00Z">
                    <w:r w:rsidRPr="00F93683" w:rsidDel="00BA1C03">
                      <w:rPr>
                        <w:rFonts w:ascii="Arial" w:hAnsi="Arial" w:cs="Arial"/>
                        <w:b/>
                        <w:bCs/>
                        <w:sz w:val="18"/>
                        <w:szCs w:val="18"/>
                      </w:rPr>
                      <w:delText>4</w:delText>
                    </w:r>
                  </w:del>
                </w:p>
              </w:tc>
              <w:tc>
                <w:tcPr>
                  <w:tcW w:w="5251" w:type="dxa"/>
                  <w:gridSpan w:val="3"/>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rPr>
                      <w:del w:id="259" w:author="Admin" w:date="2013-03-14T14:25:00Z"/>
                      <w:rFonts w:ascii="Arial" w:hAnsi="Arial" w:cs="Arial"/>
                      <w:b/>
                      <w:bCs/>
                      <w:sz w:val="18"/>
                      <w:szCs w:val="18"/>
                    </w:rPr>
                  </w:pPr>
                  <w:del w:id="260" w:author="Admin" w:date="2013-03-14T14:25:00Z">
                    <w:r w:rsidRPr="00F93683" w:rsidDel="00BA1C03">
                      <w:rPr>
                        <w:rFonts w:ascii="Arial" w:hAnsi="Arial" w:cs="Arial"/>
                        <w:b/>
                        <w:bCs/>
                        <w:sz w:val="18"/>
                        <w:szCs w:val="18"/>
                      </w:rPr>
                      <w:delText>Thiết kế chi tiết</w:delText>
                    </w:r>
                  </w:del>
                </w:p>
              </w:tc>
              <w:tc>
                <w:tcPr>
                  <w:tcW w:w="1270"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261" w:author="Admin" w:date="2013-03-14T14:25:00Z"/>
                      <w:rFonts w:ascii="Arial" w:hAnsi="Arial" w:cs="Arial"/>
                      <w:b/>
                      <w:bCs/>
                      <w:sz w:val="18"/>
                      <w:szCs w:val="18"/>
                    </w:rPr>
                  </w:pPr>
                  <w:del w:id="262" w:author="Admin" w:date="2013-03-14T14:25:00Z">
                    <w:r w:rsidRPr="00F93683" w:rsidDel="00BA1C03">
                      <w:rPr>
                        <w:rFonts w:ascii="Arial" w:hAnsi="Arial" w:cs="Arial"/>
                        <w:b/>
                        <w:bCs/>
                        <w:sz w:val="18"/>
                        <w:szCs w:val="18"/>
                      </w:rPr>
                      <w:delText>9</w:delText>
                    </w:r>
                  </w:del>
                </w:p>
              </w:tc>
              <w:tc>
                <w:tcPr>
                  <w:tcW w:w="1275"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263" w:author="Admin" w:date="2013-03-14T14:25:00Z"/>
                      <w:rFonts w:ascii="Arial" w:hAnsi="Arial" w:cs="Arial"/>
                      <w:b/>
                      <w:bCs/>
                      <w:sz w:val="18"/>
                      <w:szCs w:val="18"/>
                    </w:rPr>
                  </w:pPr>
                  <w:del w:id="264" w:author="Admin" w:date="2013-03-14T14:25:00Z">
                    <w:r w:rsidRPr="00F93683" w:rsidDel="00BA1C03">
                      <w:rPr>
                        <w:rFonts w:ascii="Arial" w:hAnsi="Arial" w:cs="Arial"/>
                        <w:b/>
                        <w:bCs/>
                        <w:sz w:val="18"/>
                        <w:szCs w:val="18"/>
                      </w:rPr>
                      <w:delText>1</w:delText>
                    </w:r>
                  </w:del>
                </w:p>
              </w:tc>
              <w:tc>
                <w:tcPr>
                  <w:tcW w:w="567" w:type="dxa"/>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265" w:author="Admin" w:date="2013-03-14T14:25:00Z"/>
                      <w:rFonts w:ascii="Arial" w:hAnsi="Arial" w:cs="Arial"/>
                      <w:b/>
                      <w:bCs/>
                      <w:sz w:val="18"/>
                      <w:szCs w:val="18"/>
                    </w:rPr>
                  </w:pPr>
                  <w:del w:id="266" w:author="Admin" w:date="2013-03-14T14:25:00Z">
                    <w:r w:rsidRPr="00F93683" w:rsidDel="00BA1C03">
                      <w:rPr>
                        <w:rFonts w:ascii="Arial" w:hAnsi="Arial" w:cs="Arial"/>
                        <w:b/>
                        <w:bCs/>
                        <w:sz w:val="18"/>
                        <w:szCs w:val="18"/>
                      </w:rPr>
                      <w:delText>9</w:delText>
                    </w:r>
                  </w:del>
                </w:p>
              </w:tc>
            </w:tr>
            <w:tr w:rsidR="00BC6C8C" w:rsidRPr="00F93683" w:rsidDel="00BA1C03" w:rsidTr="00BC6C8C">
              <w:trPr>
                <w:gridAfter w:val="2"/>
                <w:wAfter w:w="1274" w:type="dxa"/>
                <w:trHeight w:val="240"/>
                <w:del w:id="267" w:author="Admin" w:date="2013-03-14T14:25:00Z"/>
              </w:trPr>
              <w:tc>
                <w:tcPr>
                  <w:tcW w:w="704" w:type="dxa"/>
                  <w:gridSpan w:val="4"/>
                  <w:tcBorders>
                    <w:top w:val="nil"/>
                    <w:left w:val="single" w:sz="4" w:space="0" w:color="auto"/>
                    <w:bottom w:val="single" w:sz="4" w:space="0" w:color="auto"/>
                    <w:right w:val="single" w:sz="4" w:space="0" w:color="auto"/>
                  </w:tcBorders>
                  <w:shd w:val="clear" w:color="000000" w:fill="F2F2F2"/>
                  <w:noWrap/>
                  <w:vAlign w:val="bottom"/>
                  <w:hideMark/>
                </w:tcPr>
                <w:p w:rsidR="00F93683" w:rsidRPr="00F93683" w:rsidDel="00BA1C03" w:rsidRDefault="00F93683" w:rsidP="00F93683">
                  <w:pPr>
                    <w:jc w:val="center"/>
                    <w:rPr>
                      <w:del w:id="268" w:author="Admin" w:date="2013-03-14T14:25:00Z"/>
                      <w:rFonts w:ascii="Arial" w:hAnsi="Arial" w:cs="Arial"/>
                      <w:b/>
                      <w:bCs/>
                      <w:sz w:val="18"/>
                      <w:szCs w:val="18"/>
                    </w:rPr>
                  </w:pPr>
                  <w:del w:id="269" w:author="Admin" w:date="2013-03-14T14:25:00Z">
                    <w:r w:rsidRPr="00F93683" w:rsidDel="00BA1C03">
                      <w:rPr>
                        <w:rFonts w:ascii="Arial" w:hAnsi="Arial" w:cs="Arial"/>
                        <w:b/>
                        <w:bCs/>
                        <w:sz w:val="18"/>
                        <w:szCs w:val="18"/>
                      </w:rPr>
                      <w:delText>5</w:delText>
                    </w:r>
                  </w:del>
                </w:p>
              </w:tc>
              <w:tc>
                <w:tcPr>
                  <w:tcW w:w="5251" w:type="dxa"/>
                  <w:gridSpan w:val="3"/>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rPr>
                      <w:del w:id="270" w:author="Admin" w:date="2013-03-14T14:25:00Z"/>
                      <w:rFonts w:ascii="Arial" w:hAnsi="Arial" w:cs="Arial"/>
                      <w:b/>
                      <w:bCs/>
                      <w:sz w:val="18"/>
                      <w:szCs w:val="18"/>
                    </w:rPr>
                  </w:pPr>
                  <w:del w:id="271" w:author="Admin" w:date="2013-03-14T14:25:00Z">
                    <w:r w:rsidRPr="00F93683" w:rsidDel="00BA1C03">
                      <w:rPr>
                        <w:rFonts w:ascii="Arial" w:hAnsi="Arial" w:cs="Arial"/>
                        <w:b/>
                        <w:bCs/>
                        <w:sz w:val="18"/>
                        <w:szCs w:val="18"/>
                      </w:rPr>
                      <w:delText>Phát triển và kiểm thử kỹ thuật</w:delText>
                    </w:r>
                  </w:del>
                </w:p>
              </w:tc>
              <w:tc>
                <w:tcPr>
                  <w:tcW w:w="1270"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272" w:author="Admin" w:date="2013-03-14T14:25:00Z"/>
                      <w:rFonts w:ascii="Arial" w:hAnsi="Arial" w:cs="Arial"/>
                      <w:b/>
                      <w:bCs/>
                      <w:sz w:val="18"/>
                      <w:szCs w:val="18"/>
                    </w:rPr>
                  </w:pPr>
                  <w:del w:id="273" w:author="Admin" w:date="2013-03-14T14:25:00Z">
                    <w:r w:rsidRPr="00F93683" w:rsidDel="00BA1C03">
                      <w:rPr>
                        <w:rFonts w:ascii="Arial" w:hAnsi="Arial" w:cs="Arial"/>
                        <w:b/>
                        <w:bCs/>
                        <w:sz w:val="18"/>
                        <w:szCs w:val="18"/>
                      </w:rPr>
                      <w:delText> </w:delText>
                    </w:r>
                  </w:del>
                </w:p>
              </w:tc>
              <w:tc>
                <w:tcPr>
                  <w:tcW w:w="1275"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274" w:author="Admin" w:date="2013-03-14T14:25:00Z"/>
                      <w:rFonts w:ascii="Arial" w:hAnsi="Arial" w:cs="Arial"/>
                      <w:b/>
                      <w:bCs/>
                      <w:sz w:val="18"/>
                      <w:szCs w:val="18"/>
                    </w:rPr>
                  </w:pPr>
                  <w:del w:id="275" w:author="Admin" w:date="2013-03-14T14:25:00Z">
                    <w:r w:rsidRPr="00F93683" w:rsidDel="00BA1C03">
                      <w:rPr>
                        <w:rFonts w:ascii="Arial" w:hAnsi="Arial" w:cs="Arial"/>
                        <w:b/>
                        <w:bCs/>
                        <w:sz w:val="18"/>
                        <w:szCs w:val="18"/>
                      </w:rPr>
                      <w:delText> </w:delText>
                    </w:r>
                  </w:del>
                </w:p>
              </w:tc>
              <w:tc>
                <w:tcPr>
                  <w:tcW w:w="567" w:type="dxa"/>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276" w:author="Admin" w:date="2013-03-14T14:25:00Z"/>
                      <w:rFonts w:ascii="Arial" w:hAnsi="Arial" w:cs="Arial"/>
                      <w:b/>
                      <w:bCs/>
                      <w:sz w:val="18"/>
                      <w:szCs w:val="18"/>
                    </w:rPr>
                  </w:pPr>
                  <w:del w:id="277" w:author="Admin" w:date="2013-03-14T14:25:00Z">
                    <w:r w:rsidRPr="00F93683" w:rsidDel="00BA1C03">
                      <w:rPr>
                        <w:rFonts w:ascii="Arial" w:hAnsi="Arial" w:cs="Arial"/>
                        <w:b/>
                        <w:bCs/>
                        <w:sz w:val="18"/>
                        <w:szCs w:val="18"/>
                      </w:rPr>
                      <w:delText>49</w:delText>
                    </w:r>
                  </w:del>
                </w:p>
              </w:tc>
            </w:tr>
            <w:tr w:rsidR="00BC6C8C" w:rsidRPr="00F93683" w:rsidDel="00BA1C03" w:rsidTr="00BC6C8C">
              <w:trPr>
                <w:gridAfter w:val="2"/>
                <w:wAfter w:w="1274" w:type="dxa"/>
                <w:trHeight w:val="70"/>
                <w:del w:id="278"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279" w:author="Admin" w:date="2013-03-14T14:25:00Z"/>
                      <w:rFonts w:ascii="Arial" w:hAnsi="Arial" w:cs="Arial"/>
                      <w:sz w:val="18"/>
                      <w:szCs w:val="18"/>
                    </w:rPr>
                  </w:pPr>
                  <w:del w:id="280" w:author="Admin" w:date="2013-03-14T14:25:00Z">
                    <w:r w:rsidRPr="00F93683" w:rsidDel="00BA1C03">
                      <w:rPr>
                        <w:rFonts w:ascii="Arial" w:hAnsi="Arial" w:cs="Arial"/>
                        <w:sz w:val="18"/>
                        <w:szCs w:val="18"/>
                      </w:rPr>
                      <w:delText>5.1</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281" w:author="Admin" w:date="2013-03-14T14:25:00Z"/>
                      <w:rFonts w:ascii="Arial" w:hAnsi="Arial" w:cs="Arial"/>
                      <w:sz w:val="18"/>
                      <w:szCs w:val="18"/>
                    </w:rPr>
                  </w:pPr>
                  <w:del w:id="282" w:author="Admin" w:date="2013-03-14T14:25:00Z">
                    <w:r w:rsidRPr="00F93683" w:rsidDel="00BA1C03">
                      <w:rPr>
                        <w:rFonts w:ascii="Arial" w:hAnsi="Arial" w:cs="Arial"/>
                        <w:sz w:val="18"/>
                        <w:szCs w:val="18"/>
                      </w:rPr>
                      <w:delText>Xây dựng sản phầm IBPS  sau giờ cutofftime trên BDS</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83" w:author="Admin" w:date="2013-03-14T14:25:00Z"/>
                      <w:rFonts w:ascii="Arial" w:hAnsi="Arial" w:cs="Arial"/>
                      <w:sz w:val="18"/>
                      <w:szCs w:val="18"/>
                    </w:rPr>
                  </w:pPr>
                  <w:del w:id="284" w:author="Admin" w:date="2013-03-14T14:25:00Z">
                    <w:r w:rsidRPr="00F93683" w:rsidDel="00BA1C03">
                      <w:rPr>
                        <w:rFonts w:ascii="Arial" w:hAnsi="Arial" w:cs="Arial"/>
                        <w:sz w:val="18"/>
                        <w:szCs w:val="18"/>
                      </w:rPr>
                      <w:delText> </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85" w:author="Admin" w:date="2013-03-14T14:25:00Z"/>
                      <w:rFonts w:ascii="Arial" w:hAnsi="Arial" w:cs="Arial"/>
                      <w:sz w:val="18"/>
                      <w:szCs w:val="18"/>
                    </w:rPr>
                  </w:pPr>
                  <w:del w:id="286" w:author="Admin" w:date="2013-03-14T14:25:00Z">
                    <w:r w:rsidRPr="00F93683" w:rsidDel="00BA1C03">
                      <w:rPr>
                        <w:rFonts w:ascii="Arial" w:hAnsi="Arial" w:cs="Arial"/>
                        <w:sz w:val="18"/>
                        <w:szCs w:val="18"/>
                      </w:rPr>
                      <w:delText> </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87" w:author="Admin" w:date="2013-03-14T14:25:00Z"/>
                      <w:rFonts w:ascii="Arial" w:hAnsi="Arial" w:cs="Arial"/>
                      <w:sz w:val="18"/>
                      <w:szCs w:val="18"/>
                    </w:rPr>
                  </w:pPr>
                  <w:del w:id="288" w:author="Admin" w:date="2013-03-14T14:25:00Z">
                    <w:r w:rsidRPr="00F93683" w:rsidDel="00BA1C03">
                      <w:rPr>
                        <w:rFonts w:ascii="Arial" w:hAnsi="Arial" w:cs="Arial"/>
                        <w:sz w:val="18"/>
                        <w:szCs w:val="18"/>
                      </w:rPr>
                      <w:delText> </w:delText>
                    </w:r>
                  </w:del>
                </w:p>
              </w:tc>
            </w:tr>
            <w:tr w:rsidR="00BC6C8C" w:rsidRPr="00F93683" w:rsidDel="00BA1C03" w:rsidTr="00BC6C8C">
              <w:trPr>
                <w:gridAfter w:val="2"/>
                <w:wAfter w:w="1274" w:type="dxa"/>
                <w:trHeight w:val="70"/>
                <w:del w:id="289"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290" w:author="Admin" w:date="2013-03-14T14:25:00Z"/>
                      <w:rFonts w:ascii="Arial" w:hAnsi="Arial" w:cs="Arial"/>
                      <w:sz w:val="18"/>
                      <w:szCs w:val="18"/>
                    </w:rPr>
                  </w:pPr>
                  <w:del w:id="291" w:author="Admin" w:date="2013-03-14T14:25:00Z">
                    <w:r w:rsidRPr="00F93683" w:rsidDel="00BA1C03">
                      <w:rPr>
                        <w:rFonts w:ascii="Arial" w:hAnsi="Arial" w:cs="Arial"/>
                        <w:sz w:val="18"/>
                        <w:szCs w:val="18"/>
                      </w:rPr>
                      <w:delText>5.1.1</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292" w:author="Admin" w:date="2013-03-14T14:25:00Z"/>
                      <w:rFonts w:ascii="Arial" w:hAnsi="Arial" w:cs="Arial"/>
                      <w:sz w:val="18"/>
                      <w:szCs w:val="18"/>
                    </w:rPr>
                  </w:pPr>
                  <w:del w:id="293" w:author="Admin" w:date="2013-03-14T14:25:00Z">
                    <w:r w:rsidRPr="00F93683" w:rsidDel="00BA1C03">
                      <w:rPr>
                        <w:rFonts w:ascii="Arial" w:hAnsi="Arial" w:cs="Arial"/>
                        <w:sz w:val="18"/>
                        <w:szCs w:val="18"/>
                      </w:rPr>
                      <w:delText>Tạo chương trình để chặn điện OL12 (sau 3h) và OL13 (sau 4h) trước khi lên GW</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94" w:author="Admin" w:date="2013-03-14T14:25:00Z"/>
                      <w:rFonts w:ascii="Arial" w:hAnsi="Arial" w:cs="Arial"/>
                      <w:sz w:val="18"/>
                      <w:szCs w:val="18"/>
                    </w:rPr>
                  </w:pPr>
                  <w:del w:id="295" w:author="Admin" w:date="2013-03-14T14:25:00Z">
                    <w:r w:rsidRPr="00F93683" w:rsidDel="00BA1C03">
                      <w:rPr>
                        <w:rFonts w:ascii="Arial" w:hAnsi="Arial" w:cs="Arial"/>
                        <w:sz w:val="18"/>
                        <w:szCs w:val="18"/>
                      </w:rPr>
                      <w:delText>4</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96" w:author="Admin" w:date="2013-03-14T14:25:00Z"/>
                      <w:rFonts w:ascii="Arial" w:hAnsi="Arial" w:cs="Arial"/>
                      <w:sz w:val="18"/>
                      <w:szCs w:val="18"/>
                    </w:rPr>
                  </w:pPr>
                  <w:del w:id="297"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298" w:author="Admin" w:date="2013-03-14T14:25:00Z"/>
                      <w:rFonts w:ascii="Arial" w:hAnsi="Arial" w:cs="Arial"/>
                      <w:sz w:val="18"/>
                      <w:szCs w:val="18"/>
                    </w:rPr>
                  </w:pPr>
                  <w:del w:id="299" w:author="Admin" w:date="2013-03-14T14:25:00Z">
                    <w:r w:rsidRPr="00F93683" w:rsidDel="00BA1C03">
                      <w:rPr>
                        <w:rFonts w:ascii="Arial" w:hAnsi="Arial" w:cs="Arial"/>
                        <w:sz w:val="18"/>
                        <w:szCs w:val="18"/>
                      </w:rPr>
                      <w:delText>4</w:delText>
                    </w:r>
                  </w:del>
                </w:p>
              </w:tc>
            </w:tr>
            <w:tr w:rsidR="00BC6C8C" w:rsidRPr="00F93683" w:rsidDel="00BA1C03" w:rsidTr="00BC6C8C">
              <w:trPr>
                <w:gridAfter w:val="2"/>
                <w:wAfter w:w="1274" w:type="dxa"/>
                <w:trHeight w:val="70"/>
                <w:del w:id="300"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301" w:author="Admin" w:date="2013-03-14T14:25:00Z"/>
                      <w:rFonts w:ascii="Arial" w:hAnsi="Arial" w:cs="Arial"/>
                      <w:sz w:val="18"/>
                      <w:szCs w:val="18"/>
                    </w:rPr>
                  </w:pPr>
                  <w:del w:id="302" w:author="Admin" w:date="2013-03-14T14:25:00Z">
                    <w:r w:rsidRPr="00F93683" w:rsidDel="00BA1C03">
                      <w:rPr>
                        <w:rFonts w:ascii="Arial" w:hAnsi="Arial" w:cs="Arial"/>
                        <w:sz w:val="18"/>
                        <w:szCs w:val="18"/>
                      </w:rPr>
                      <w:delText>5.1.2</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303" w:author="Admin" w:date="2013-03-14T14:25:00Z"/>
                      <w:rFonts w:ascii="Arial" w:hAnsi="Arial" w:cs="Arial"/>
                      <w:sz w:val="18"/>
                      <w:szCs w:val="18"/>
                    </w:rPr>
                  </w:pPr>
                  <w:del w:id="304" w:author="Admin" w:date="2013-03-14T14:25:00Z">
                    <w:r w:rsidRPr="00F93683" w:rsidDel="00BA1C03">
                      <w:rPr>
                        <w:rFonts w:ascii="Arial" w:hAnsi="Arial" w:cs="Arial"/>
                        <w:sz w:val="18"/>
                        <w:szCs w:val="18"/>
                      </w:rPr>
                      <w:delText>Tạo CSDL và queue để lưu điện</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05" w:author="Admin" w:date="2013-03-14T14:25:00Z"/>
                      <w:rFonts w:ascii="Arial" w:hAnsi="Arial" w:cs="Arial"/>
                      <w:sz w:val="18"/>
                      <w:szCs w:val="18"/>
                    </w:rPr>
                  </w:pPr>
                  <w:del w:id="306" w:author="Admin" w:date="2013-03-14T14:25:00Z">
                    <w:r w:rsidRPr="00F93683" w:rsidDel="00BA1C03">
                      <w:rPr>
                        <w:rFonts w:ascii="Arial" w:hAnsi="Arial" w:cs="Arial"/>
                        <w:sz w:val="18"/>
                        <w:szCs w:val="18"/>
                      </w:rPr>
                      <w:delText>3</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07" w:author="Admin" w:date="2013-03-14T14:25:00Z"/>
                      <w:rFonts w:ascii="Arial" w:hAnsi="Arial" w:cs="Arial"/>
                      <w:sz w:val="18"/>
                      <w:szCs w:val="18"/>
                    </w:rPr>
                  </w:pPr>
                  <w:del w:id="308"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09" w:author="Admin" w:date="2013-03-14T14:25:00Z"/>
                      <w:rFonts w:ascii="Arial" w:hAnsi="Arial" w:cs="Arial"/>
                      <w:sz w:val="18"/>
                      <w:szCs w:val="18"/>
                    </w:rPr>
                  </w:pPr>
                  <w:del w:id="310" w:author="Admin" w:date="2013-03-14T14:25:00Z">
                    <w:r w:rsidRPr="00F93683" w:rsidDel="00BA1C03">
                      <w:rPr>
                        <w:rFonts w:ascii="Arial" w:hAnsi="Arial" w:cs="Arial"/>
                        <w:sz w:val="18"/>
                        <w:szCs w:val="18"/>
                      </w:rPr>
                      <w:delText>3</w:delText>
                    </w:r>
                  </w:del>
                </w:p>
              </w:tc>
            </w:tr>
            <w:tr w:rsidR="00BC6C8C" w:rsidRPr="00F93683" w:rsidDel="00BA1C03" w:rsidTr="00BC6C8C">
              <w:trPr>
                <w:gridAfter w:val="2"/>
                <w:wAfter w:w="1274" w:type="dxa"/>
                <w:trHeight w:val="70"/>
                <w:del w:id="311"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312" w:author="Admin" w:date="2013-03-14T14:25:00Z"/>
                      <w:rFonts w:ascii="Arial" w:hAnsi="Arial" w:cs="Arial"/>
                      <w:sz w:val="18"/>
                      <w:szCs w:val="18"/>
                    </w:rPr>
                  </w:pPr>
                  <w:del w:id="313" w:author="Admin" w:date="2013-03-14T14:25:00Z">
                    <w:r w:rsidRPr="00F93683" w:rsidDel="00BA1C03">
                      <w:rPr>
                        <w:rFonts w:ascii="Arial" w:hAnsi="Arial" w:cs="Arial"/>
                        <w:sz w:val="18"/>
                        <w:szCs w:val="18"/>
                      </w:rPr>
                      <w:delText>5.1.3</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314" w:author="Admin" w:date="2013-03-14T14:25:00Z"/>
                      <w:rFonts w:ascii="Arial" w:hAnsi="Arial" w:cs="Arial"/>
                      <w:sz w:val="18"/>
                      <w:szCs w:val="18"/>
                    </w:rPr>
                  </w:pPr>
                  <w:del w:id="315" w:author="Admin" w:date="2013-03-14T14:25:00Z">
                    <w:r w:rsidRPr="00F93683" w:rsidDel="00BA1C03">
                      <w:rPr>
                        <w:rFonts w:ascii="Arial" w:hAnsi="Arial" w:cs="Arial"/>
                        <w:sz w:val="18"/>
                        <w:szCs w:val="18"/>
                      </w:rPr>
                      <w:delText>Đặt schedule để tự động đẩy điện lên GW</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16" w:author="Admin" w:date="2013-03-14T14:25:00Z"/>
                      <w:rFonts w:ascii="Arial" w:hAnsi="Arial" w:cs="Arial"/>
                      <w:sz w:val="18"/>
                      <w:szCs w:val="18"/>
                    </w:rPr>
                  </w:pPr>
                  <w:del w:id="317" w:author="Admin" w:date="2013-03-14T14:25:00Z">
                    <w:r w:rsidRPr="00F93683" w:rsidDel="00BA1C03">
                      <w:rPr>
                        <w:rFonts w:ascii="Arial" w:hAnsi="Arial" w:cs="Arial"/>
                        <w:sz w:val="18"/>
                        <w:szCs w:val="18"/>
                      </w:rPr>
                      <w:delText>4</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18" w:author="Admin" w:date="2013-03-14T14:25:00Z"/>
                      <w:rFonts w:ascii="Arial" w:hAnsi="Arial" w:cs="Arial"/>
                      <w:sz w:val="18"/>
                      <w:szCs w:val="18"/>
                    </w:rPr>
                  </w:pPr>
                  <w:del w:id="319"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20" w:author="Admin" w:date="2013-03-14T14:25:00Z"/>
                      <w:rFonts w:ascii="Arial" w:hAnsi="Arial" w:cs="Arial"/>
                      <w:sz w:val="18"/>
                      <w:szCs w:val="18"/>
                    </w:rPr>
                  </w:pPr>
                  <w:del w:id="321" w:author="Admin" w:date="2013-03-14T14:25:00Z">
                    <w:r w:rsidRPr="00F93683" w:rsidDel="00BA1C03">
                      <w:rPr>
                        <w:rFonts w:ascii="Arial" w:hAnsi="Arial" w:cs="Arial"/>
                        <w:sz w:val="18"/>
                        <w:szCs w:val="18"/>
                      </w:rPr>
                      <w:delText>4</w:delText>
                    </w:r>
                  </w:del>
                </w:p>
              </w:tc>
            </w:tr>
            <w:tr w:rsidR="00BC6C8C" w:rsidRPr="00F93683" w:rsidDel="00BA1C03" w:rsidTr="00BC6C8C">
              <w:trPr>
                <w:gridAfter w:val="2"/>
                <w:wAfter w:w="1274" w:type="dxa"/>
                <w:trHeight w:val="70"/>
                <w:del w:id="322"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323" w:author="Admin" w:date="2013-03-14T14:25:00Z"/>
                      <w:rFonts w:ascii="Arial" w:hAnsi="Arial" w:cs="Arial"/>
                      <w:sz w:val="18"/>
                      <w:szCs w:val="18"/>
                    </w:rPr>
                  </w:pPr>
                  <w:del w:id="324" w:author="Admin" w:date="2013-03-14T14:25:00Z">
                    <w:r w:rsidRPr="00F93683" w:rsidDel="00BA1C03">
                      <w:rPr>
                        <w:rFonts w:ascii="Arial" w:hAnsi="Arial" w:cs="Arial"/>
                        <w:sz w:val="18"/>
                        <w:szCs w:val="18"/>
                      </w:rPr>
                      <w:delText>5.1.4</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325" w:author="Admin" w:date="2013-03-14T14:25:00Z"/>
                      <w:rFonts w:ascii="Arial" w:hAnsi="Arial" w:cs="Arial"/>
                      <w:sz w:val="18"/>
                      <w:szCs w:val="18"/>
                    </w:rPr>
                  </w:pPr>
                  <w:del w:id="326" w:author="Admin" w:date="2013-03-14T14:25:00Z">
                    <w:r w:rsidRPr="00F93683" w:rsidDel="00BA1C03">
                      <w:rPr>
                        <w:rFonts w:ascii="Arial" w:hAnsi="Arial" w:cs="Arial"/>
                        <w:sz w:val="18"/>
                        <w:szCs w:val="18"/>
                      </w:rPr>
                      <w:delText>Tạo tham số khai báo giờ cut offtime cho các sản phẩm này.</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27" w:author="Admin" w:date="2013-03-14T14:25:00Z"/>
                      <w:rFonts w:ascii="Arial" w:hAnsi="Arial" w:cs="Arial"/>
                      <w:sz w:val="18"/>
                      <w:szCs w:val="18"/>
                    </w:rPr>
                  </w:pPr>
                  <w:del w:id="328" w:author="Admin" w:date="2013-03-14T14:25:00Z">
                    <w:r w:rsidRPr="00F93683" w:rsidDel="00BA1C03">
                      <w:rPr>
                        <w:rFonts w:ascii="Arial" w:hAnsi="Arial" w:cs="Arial"/>
                        <w:sz w:val="18"/>
                        <w:szCs w:val="18"/>
                      </w:rPr>
                      <w:delText>3</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29" w:author="Admin" w:date="2013-03-14T14:25:00Z"/>
                      <w:rFonts w:ascii="Arial" w:hAnsi="Arial" w:cs="Arial"/>
                      <w:sz w:val="18"/>
                      <w:szCs w:val="18"/>
                    </w:rPr>
                  </w:pPr>
                  <w:del w:id="330"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31" w:author="Admin" w:date="2013-03-14T14:25:00Z"/>
                      <w:rFonts w:ascii="Arial" w:hAnsi="Arial" w:cs="Arial"/>
                      <w:sz w:val="18"/>
                      <w:szCs w:val="18"/>
                    </w:rPr>
                  </w:pPr>
                  <w:del w:id="332" w:author="Admin" w:date="2013-03-14T14:25:00Z">
                    <w:r w:rsidRPr="00F93683" w:rsidDel="00BA1C03">
                      <w:rPr>
                        <w:rFonts w:ascii="Arial" w:hAnsi="Arial" w:cs="Arial"/>
                        <w:sz w:val="18"/>
                        <w:szCs w:val="18"/>
                      </w:rPr>
                      <w:delText>3</w:delText>
                    </w:r>
                  </w:del>
                </w:p>
              </w:tc>
            </w:tr>
            <w:tr w:rsidR="00BC6C8C" w:rsidRPr="00F93683" w:rsidDel="00BA1C03" w:rsidTr="00BC6C8C">
              <w:trPr>
                <w:gridAfter w:val="2"/>
                <w:wAfter w:w="1274" w:type="dxa"/>
                <w:trHeight w:val="70"/>
                <w:del w:id="333"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334" w:author="Admin" w:date="2013-03-14T14:25:00Z"/>
                      <w:rFonts w:ascii="Arial" w:hAnsi="Arial" w:cs="Arial"/>
                      <w:sz w:val="18"/>
                      <w:szCs w:val="18"/>
                    </w:rPr>
                  </w:pPr>
                  <w:del w:id="335" w:author="Admin" w:date="2013-03-14T14:25:00Z">
                    <w:r w:rsidRPr="00F93683" w:rsidDel="00BA1C03">
                      <w:rPr>
                        <w:rFonts w:ascii="Arial" w:hAnsi="Arial" w:cs="Arial"/>
                        <w:sz w:val="18"/>
                        <w:szCs w:val="18"/>
                      </w:rPr>
                      <w:delText>5.1.5</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336" w:author="Admin" w:date="2013-03-14T14:25:00Z"/>
                      <w:rFonts w:ascii="Arial" w:hAnsi="Arial" w:cs="Arial"/>
                      <w:sz w:val="18"/>
                      <w:szCs w:val="18"/>
                    </w:rPr>
                  </w:pPr>
                  <w:del w:id="337" w:author="Admin" w:date="2013-03-14T14:25:00Z">
                    <w:r w:rsidRPr="00F93683" w:rsidDel="00BA1C03">
                      <w:rPr>
                        <w:rFonts w:ascii="Arial" w:hAnsi="Arial" w:cs="Arial"/>
                        <w:sz w:val="18"/>
                        <w:szCs w:val="18"/>
                      </w:rPr>
                      <w:delText>Tạo 2 báo cáo: 2 BC trên công cụ chặn điện</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38" w:author="Admin" w:date="2013-03-14T14:25:00Z"/>
                      <w:rFonts w:ascii="Arial" w:hAnsi="Arial" w:cs="Arial"/>
                      <w:sz w:val="18"/>
                      <w:szCs w:val="18"/>
                    </w:rPr>
                  </w:pPr>
                  <w:del w:id="339" w:author="Admin" w:date="2013-03-14T14:25:00Z">
                    <w:r w:rsidRPr="00F93683" w:rsidDel="00BA1C03">
                      <w:rPr>
                        <w:rFonts w:ascii="Arial" w:hAnsi="Arial" w:cs="Arial"/>
                        <w:sz w:val="18"/>
                        <w:szCs w:val="18"/>
                      </w:rPr>
                      <w:delText>6</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40" w:author="Admin" w:date="2013-03-14T14:25:00Z"/>
                      <w:rFonts w:ascii="Arial" w:hAnsi="Arial" w:cs="Arial"/>
                      <w:sz w:val="18"/>
                      <w:szCs w:val="18"/>
                    </w:rPr>
                  </w:pPr>
                  <w:del w:id="341"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42" w:author="Admin" w:date="2013-03-14T14:25:00Z"/>
                      <w:rFonts w:ascii="Arial" w:hAnsi="Arial" w:cs="Arial"/>
                      <w:sz w:val="18"/>
                      <w:szCs w:val="18"/>
                    </w:rPr>
                  </w:pPr>
                  <w:del w:id="343" w:author="Admin" w:date="2013-03-14T14:25:00Z">
                    <w:r w:rsidRPr="00F93683" w:rsidDel="00BA1C03">
                      <w:rPr>
                        <w:rFonts w:ascii="Arial" w:hAnsi="Arial" w:cs="Arial"/>
                        <w:sz w:val="18"/>
                        <w:szCs w:val="18"/>
                      </w:rPr>
                      <w:delText>6</w:delText>
                    </w:r>
                  </w:del>
                </w:p>
              </w:tc>
            </w:tr>
            <w:tr w:rsidR="00BC6C8C" w:rsidRPr="00F93683" w:rsidDel="00BA1C03" w:rsidTr="00BC6C8C">
              <w:trPr>
                <w:gridAfter w:val="2"/>
                <w:wAfter w:w="1274" w:type="dxa"/>
                <w:trHeight w:val="70"/>
                <w:del w:id="344"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345" w:author="Admin" w:date="2013-03-14T14:25:00Z"/>
                      <w:rFonts w:ascii="Arial" w:hAnsi="Arial" w:cs="Arial"/>
                      <w:sz w:val="18"/>
                      <w:szCs w:val="18"/>
                    </w:rPr>
                  </w:pPr>
                  <w:del w:id="346" w:author="Admin" w:date="2013-03-14T14:25:00Z">
                    <w:r w:rsidRPr="00F93683" w:rsidDel="00BA1C03">
                      <w:rPr>
                        <w:rFonts w:ascii="Arial" w:hAnsi="Arial" w:cs="Arial"/>
                        <w:sz w:val="18"/>
                        <w:szCs w:val="18"/>
                      </w:rPr>
                      <w:delText>5.1.6</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347" w:author="Admin" w:date="2013-03-14T14:25:00Z"/>
                      <w:rFonts w:ascii="Arial" w:hAnsi="Arial" w:cs="Arial"/>
                      <w:sz w:val="18"/>
                      <w:szCs w:val="18"/>
                    </w:rPr>
                  </w:pPr>
                  <w:del w:id="348" w:author="Admin" w:date="2013-03-14T14:25:00Z">
                    <w:r w:rsidRPr="00F93683" w:rsidDel="00BA1C03">
                      <w:rPr>
                        <w:rFonts w:ascii="Arial" w:hAnsi="Arial" w:cs="Arial"/>
                        <w:sz w:val="18"/>
                        <w:szCs w:val="18"/>
                      </w:rPr>
                      <w:delText>Chỉnh sửa bổ sung các sản phẩm OL12; OL13 trên chương trình check điện đi hiện nay</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49" w:author="Admin" w:date="2013-03-14T14:25:00Z"/>
                      <w:rFonts w:ascii="Arial" w:hAnsi="Arial" w:cs="Arial"/>
                      <w:sz w:val="18"/>
                      <w:szCs w:val="18"/>
                    </w:rPr>
                  </w:pPr>
                  <w:del w:id="350" w:author="Admin" w:date="2013-03-14T14:25:00Z">
                    <w:r w:rsidRPr="00F93683" w:rsidDel="00BA1C03">
                      <w:rPr>
                        <w:rFonts w:ascii="Arial" w:hAnsi="Arial" w:cs="Arial"/>
                        <w:sz w:val="18"/>
                        <w:szCs w:val="18"/>
                      </w:rPr>
                      <w:delText>4</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51" w:author="Admin" w:date="2013-03-14T14:25:00Z"/>
                      <w:rFonts w:ascii="Arial" w:hAnsi="Arial" w:cs="Arial"/>
                      <w:sz w:val="18"/>
                      <w:szCs w:val="18"/>
                    </w:rPr>
                  </w:pPr>
                  <w:del w:id="352"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53" w:author="Admin" w:date="2013-03-14T14:25:00Z"/>
                      <w:rFonts w:ascii="Arial" w:hAnsi="Arial" w:cs="Arial"/>
                      <w:sz w:val="18"/>
                      <w:szCs w:val="18"/>
                    </w:rPr>
                  </w:pPr>
                  <w:del w:id="354" w:author="Admin" w:date="2013-03-14T14:25:00Z">
                    <w:r w:rsidRPr="00F93683" w:rsidDel="00BA1C03">
                      <w:rPr>
                        <w:rFonts w:ascii="Arial" w:hAnsi="Arial" w:cs="Arial"/>
                        <w:sz w:val="18"/>
                        <w:szCs w:val="18"/>
                      </w:rPr>
                      <w:delText>4</w:delText>
                    </w:r>
                  </w:del>
                </w:p>
              </w:tc>
            </w:tr>
            <w:tr w:rsidR="00BC6C8C" w:rsidRPr="00F93683" w:rsidDel="00BA1C03" w:rsidTr="00BC6C8C">
              <w:trPr>
                <w:gridAfter w:val="2"/>
                <w:wAfter w:w="1274" w:type="dxa"/>
                <w:trHeight w:val="70"/>
                <w:del w:id="355"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356" w:author="Admin" w:date="2013-03-14T14:25:00Z"/>
                      <w:rFonts w:ascii="Arial" w:hAnsi="Arial" w:cs="Arial"/>
                      <w:sz w:val="18"/>
                      <w:szCs w:val="18"/>
                    </w:rPr>
                  </w:pPr>
                  <w:del w:id="357" w:author="Admin" w:date="2013-03-14T14:25:00Z">
                    <w:r w:rsidRPr="00F93683" w:rsidDel="00BA1C03">
                      <w:rPr>
                        <w:rFonts w:ascii="Arial" w:hAnsi="Arial" w:cs="Arial"/>
                        <w:sz w:val="18"/>
                        <w:szCs w:val="18"/>
                      </w:rPr>
                      <w:delText>5.2</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358" w:author="Admin" w:date="2013-03-14T14:25:00Z"/>
                      <w:rFonts w:ascii="Arial" w:hAnsi="Arial" w:cs="Arial"/>
                      <w:sz w:val="18"/>
                      <w:szCs w:val="18"/>
                    </w:rPr>
                  </w:pPr>
                  <w:del w:id="359" w:author="Admin" w:date="2013-03-14T14:25:00Z">
                    <w:r w:rsidRPr="00F93683" w:rsidDel="00BA1C03">
                      <w:rPr>
                        <w:rFonts w:ascii="Arial" w:hAnsi="Arial" w:cs="Arial"/>
                        <w:sz w:val="18"/>
                        <w:szCs w:val="18"/>
                      </w:rPr>
                      <w:delText>Map tự động Ngân hàng hưởng các điện đi citad từ BDS</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60" w:author="Admin" w:date="2013-03-14T14:25:00Z"/>
                      <w:rFonts w:ascii="Arial" w:hAnsi="Arial" w:cs="Arial"/>
                      <w:sz w:val="18"/>
                      <w:szCs w:val="18"/>
                    </w:rPr>
                  </w:pPr>
                  <w:del w:id="361" w:author="Admin" w:date="2013-03-14T14:25:00Z">
                    <w:r w:rsidRPr="00F93683" w:rsidDel="00BA1C03">
                      <w:rPr>
                        <w:rFonts w:ascii="Arial" w:hAnsi="Arial" w:cs="Arial"/>
                        <w:sz w:val="18"/>
                        <w:szCs w:val="18"/>
                      </w:rPr>
                      <w:delText> </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62" w:author="Admin" w:date="2013-03-14T14:25:00Z"/>
                      <w:rFonts w:ascii="Arial" w:hAnsi="Arial" w:cs="Arial"/>
                      <w:sz w:val="18"/>
                      <w:szCs w:val="18"/>
                    </w:rPr>
                  </w:pPr>
                  <w:del w:id="363" w:author="Admin" w:date="2013-03-14T14:25:00Z">
                    <w:r w:rsidRPr="00F93683" w:rsidDel="00BA1C03">
                      <w:rPr>
                        <w:rFonts w:ascii="Arial" w:hAnsi="Arial" w:cs="Arial"/>
                        <w:sz w:val="18"/>
                        <w:szCs w:val="18"/>
                      </w:rPr>
                      <w:delText> </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64" w:author="Admin" w:date="2013-03-14T14:25:00Z"/>
                      <w:rFonts w:ascii="Arial" w:hAnsi="Arial" w:cs="Arial"/>
                      <w:sz w:val="18"/>
                      <w:szCs w:val="18"/>
                    </w:rPr>
                  </w:pPr>
                  <w:del w:id="365" w:author="Admin" w:date="2013-03-14T14:25:00Z">
                    <w:r w:rsidRPr="00F93683" w:rsidDel="00BA1C03">
                      <w:rPr>
                        <w:rFonts w:ascii="Arial" w:hAnsi="Arial" w:cs="Arial"/>
                        <w:sz w:val="18"/>
                        <w:szCs w:val="18"/>
                      </w:rPr>
                      <w:delText> </w:delText>
                    </w:r>
                  </w:del>
                </w:p>
              </w:tc>
            </w:tr>
            <w:tr w:rsidR="00BC6C8C" w:rsidRPr="00F93683" w:rsidDel="00BA1C03" w:rsidTr="00BC6C8C">
              <w:trPr>
                <w:gridAfter w:val="2"/>
                <w:wAfter w:w="1274" w:type="dxa"/>
                <w:trHeight w:val="70"/>
                <w:del w:id="366"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367" w:author="Admin" w:date="2013-03-14T14:25:00Z"/>
                      <w:rFonts w:ascii="Arial" w:hAnsi="Arial" w:cs="Arial"/>
                      <w:sz w:val="18"/>
                      <w:szCs w:val="18"/>
                    </w:rPr>
                  </w:pPr>
                  <w:del w:id="368" w:author="Admin" w:date="2013-03-14T14:25:00Z">
                    <w:r w:rsidRPr="00F93683" w:rsidDel="00BA1C03">
                      <w:rPr>
                        <w:rFonts w:ascii="Arial" w:hAnsi="Arial" w:cs="Arial"/>
                        <w:sz w:val="18"/>
                        <w:szCs w:val="18"/>
                      </w:rPr>
                      <w:delText>5.2.1</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369" w:author="Admin" w:date="2013-03-14T14:25:00Z"/>
                      <w:rFonts w:ascii="Arial" w:hAnsi="Arial" w:cs="Arial"/>
                      <w:sz w:val="18"/>
                      <w:szCs w:val="18"/>
                    </w:rPr>
                  </w:pPr>
                  <w:del w:id="370" w:author="Admin" w:date="2013-03-14T14:25:00Z">
                    <w:r w:rsidRPr="00F93683" w:rsidDel="00BA1C03">
                      <w:rPr>
                        <w:rFonts w:ascii="Arial" w:hAnsi="Arial" w:cs="Arial"/>
                        <w:sz w:val="18"/>
                        <w:szCs w:val="18"/>
                      </w:rPr>
                      <w:delText>Xây dựng cơ sở dữ liệu bảng map NHH và tham số bảng map</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71" w:author="Admin" w:date="2013-03-14T14:25:00Z"/>
                      <w:rFonts w:ascii="Arial" w:hAnsi="Arial" w:cs="Arial"/>
                      <w:sz w:val="18"/>
                      <w:szCs w:val="18"/>
                    </w:rPr>
                  </w:pPr>
                  <w:del w:id="372" w:author="Admin" w:date="2013-03-14T14:25:00Z">
                    <w:r w:rsidRPr="00F93683" w:rsidDel="00BA1C03">
                      <w:rPr>
                        <w:rFonts w:ascii="Arial" w:hAnsi="Arial" w:cs="Arial"/>
                        <w:sz w:val="18"/>
                        <w:szCs w:val="18"/>
                      </w:rPr>
                      <w:delText>6</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73" w:author="Admin" w:date="2013-03-14T14:25:00Z"/>
                      <w:rFonts w:ascii="Arial" w:hAnsi="Arial" w:cs="Arial"/>
                      <w:sz w:val="18"/>
                      <w:szCs w:val="18"/>
                    </w:rPr>
                  </w:pPr>
                  <w:del w:id="374"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75" w:author="Admin" w:date="2013-03-14T14:25:00Z"/>
                      <w:rFonts w:ascii="Arial" w:hAnsi="Arial" w:cs="Arial"/>
                      <w:sz w:val="18"/>
                      <w:szCs w:val="18"/>
                    </w:rPr>
                  </w:pPr>
                  <w:del w:id="376" w:author="Admin" w:date="2013-03-14T14:25:00Z">
                    <w:r w:rsidRPr="00F93683" w:rsidDel="00BA1C03">
                      <w:rPr>
                        <w:rFonts w:ascii="Arial" w:hAnsi="Arial" w:cs="Arial"/>
                        <w:sz w:val="18"/>
                        <w:szCs w:val="18"/>
                      </w:rPr>
                      <w:delText>6</w:delText>
                    </w:r>
                  </w:del>
                </w:p>
              </w:tc>
            </w:tr>
            <w:tr w:rsidR="00BC6C8C" w:rsidRPr="00F93683" w:rsidDel="00BA1C03" w:rsidTr="00BC6C8C">
              <w:trPr>
                <w:gridAfter w:val="2"/>
                <w:wAfter w:w="1274" w:type="dxa"/>
                <w:trHeight w:val="70"/>
                <w:del w:id="377"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378" w:author="Admin" w:date="2013-03-14T14:25:00Z"/>
                      <w:rFonts w:ascii="Arial" w:hAnsi="Arial" w:cs="Arial"/>
                      <w:sz w:val="18"/>
                      <w:szCs w:val="18"/>
                    </w:rPr>
                  </w:pPr>
                  <w:del w:id="379" w:author="Admin" w:date="2013-03-14T14:25:00Z">
                    <w:r w:rsidRPr="00F93683" w:rsidDel="00BA1C03">
                      <w:rPr>
                        <w:rFonts w:ascii="Arial" w:hAnsi="Arial" w:cs="Arial"/>
                        <w:sz w:val="18"/>
                        <w:szCs w:val="18"/>
                      </w:rPr>
                      <w:delText>5.2.2</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380" w:author="Admin" w:date="2013-03-14T14:25:00Z"/>
                      <w:rFonts w:ascii="Arial" w:hAnsi="Arial" w:cs="Arial"/>
                      <w:sz w:val="18"/>
                      <w:szCs w:val="18"/>
                    </w:rPr>
                  </w:pPr>
                  <w:del w:id="381" w:author="Admin" w:date="2013-03-14T14:25:00Z">
                    <w:r w:rsidRPr="00F93683" w:rsidDel="00BA1C03">
                      <w:rPr>
                        <w:rFonts w:ascii="Arial" w:hAnsi="Arial" w:cs="Arial"/>
                        <w:sz w:val="18"/>
                        <w:szCs w:val="18"/>
                      </w:rPr>
                      <w:delText>Xây dựng logic để tự động map NHH từ kênh BDS</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82" w:author="Admin" w:date="2013-03-14T14:25:00Z"/>
                      <w:rFonts w:ascii="Arial" w:hAnsi="Arial" w:cs="Arial"/>
                      <w:sz w:val="18"/>
                      <w:szCs w:val="18"/>
                    </w:rPr>
                  </w:pPr>
                  <w:del w:id="383" w:author="Admin" w:date="2013-03-14T14:25:00Z">
                    <w:r w:rsidRPr="00F93683" w:rsidDel="00BA1C03">
                      <w:rPr>
                        <w:rFonts w:ascii="Arial" w:hAnsi="Arial" w:cs="Arial"/>
                        <w:sz w:val="18"/>
                        <w:szCs w:val="18"/>
                      </w:rPr>
                      <w:delText>6</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84" w:author="Admin" w:date="2013-03-14T14:25:00Z"/>
                      <w:rFonts w:ascii="Arial" w:hAnsi="Arial" w:cs="Arial"/>
                      <w:sz w:val="18"/>
                      <w:szCs w:val="18"/>
                    </w:rPr>
                  </w:pPr>
                  <w:del w:id="385"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86" w:author="Admin" w:date="2013-03-14T14:25:00Z"/>
                      <w:rFonts w:ascii="Arial" w:hAnsi="Arial" w:cs="Arial"/>
                      <w:sz w:val="18"/>
                      <w:szCs w:val="18"/>
                    </w:rPr>
                  </w:pPr>
                  <w:del w:id="387" w:author="Admin" w:date="2013-03-14T14:25:00Z">
                    <w:r w:rsidRPr="00F93683" w:rsidDel="00BA1C03">
                      <w:rPr>
                        <w:rFonts w:ascii="Arial" w:hAnsi="Arial" w:cs="Arial"/>
                        <w:sz w:val="18"/>
                        <w:szCs w:val="18"/>
                      </w:rPr>
                      <w:delText>6</w:delText>
                    </w:r>
                  </w:del>
                </w:p>
              </w:tc>
            </w:tr>
            <w:tr w:rsidR="00BC6C8C" w:rsidRPr="00F93683" w:rsidDel="00BA1C03" w:rsidTr="00BC6C8C">
              <w:trPr>
                <w:gridAfter w:val="2"/>
                <w:wAfter w:w="1274" w:type="dxa"/>
                <w:trHeight w:val="70"/>
                <w:del w:id="388"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389" w:author="Admin" w:date="2013-03-14T14:25:00Z"/>
                      <w:rFonts w:ascii="Arial" w:hAnsi="Arial" w:cs="Arial"/>
                      <w:sz w:val="18"/>
                      <w:szCs w:val="18"/>
                    </w:rPr>
                  </w:pPr>
                  <w:del w:id="390" w:author="Admin" w:date="2013-03-14T14:25:00Z">
                    <w:r w:rsidRPr="00F93683" w:rsidDel="00BA1C03">
                      <w:rPr>
                        <w:rFonts w:ascii="Arial" w:hAnsi="Arial" w:cs="Arial"/>
                        <w:sz w:val="18"/>
                        <w:szCs w:val="18"/>
                      </w:rPr>
                      <w:delText>5.3</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391" w:author="Admin" w:date="2013-03-14T14:25:00Z"/>
                      <w:rFonts w:ascii="Arial" w:hAnsi="Arial" w:cs="Arial"/>
                      <w:sz w:val="18"/>
                      <w:szCs w:val="18"/>
                    </w:rPr>
                  </w:pPr>
                  <w:del w:id="392" w:author="Admin" w:date="2013-03-14T14:25:00Z">
                    <w:r w:rsidRPr="00F93683" w:rsidDel="00BA1C03">
                      <w:rPr>
                        <w:rFonts w:ascii="Arial" w:hAnsi="Arial" w:cs="Arial"/>
                        <w:sz w:val="18"/>
                        <w:szCs w:val="18"/>
                      </w:rPr>
                      <w:delText>Map cổng và xây dựng chức năng thay đổi tham số</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93" w:author="Admin" w:date="2013-03-14T14:25:00Z"/>
                      <w:rFonts w:ascii="Arial" w:hAnsi="Arial" w:cs="Arial"/>
                      <w:sz w:val="18"/>
                      <w:szCs w:val="18"/>
                    </w:rPr>
                  </w:pPr>
                  <w:del w:id="394" w:author="Admin" w:date="2013-03-14T14:25:00Z">
                    <w:r w:rsidRPr="00F93683" w:rsidDel="00BA1C03">
                      <w:rPr>
                        <w:rFonts w:ascii="Arial" w:hAnsi="Arial" w:cs="Arial"/>
                        <w:sz w:val="18"/>
                        <w:szCs w:val="18"/>
                      </w:rPr>
                      <w:delText> </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95" w:author="Admin" w:date="2013-03-14T14:25:00Z"/>
                      <w:rFonts w:ascii="Arial" w:hAnsi="Arial" w:cs="Arial"/>
                      <w:sz w:val="18"/>
                      <w:szCs w:val="18"/>
                    </w:rPr>
                  </w:pPr>
                  <w:del w:id="396" w:author="Admin" w:date="2013-03-14T14:25:00Z">
                    <w:r w:rsidRPr="00F93683" w:rsidDel="00BA1C03">
                      <w:rPr>
                        <w:rFonts w:ascii="Arial" w:hAnsi="Arial" w:cs="Arial"/>
                        <w:sz w:val="18"/>
                        <w:szCs w:val="18"/>
                      </w:rPr>
                      <w:delText> </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397" w:author="Admin" w:date="2013-03-14T14:25:00Z"/>
                      <w:rFonts w:ascii="Arial" w:hAnsi="Arial" w:cs="Arial"/>
                      <w:sz w:val="18"/>
                      <w:szCs w:val="18"/>
                    </w:rPr>
                  </w:pPr>
                  <w:del w:id="398" w:author="Admin" w:date="2013-03-14T14:25:00Z">
                    <w:r w:rsidRPr="00F93683" w:rsidDel="00BA1C03">
                      <w:rPr>
                        <w:rFonts w:ascii="Arial" w:hAnsi="Arial" w:cs="Arial"/>
                        <w:sz w:val="18"/>
                        <w:szCs w:val="18"/>
                      </w:rPr>
                      <w:delText> </w:delText>
                    </w:r>
                  </w:del>
                </w:p>
              </w:tc>
            </w:tr>
            <w:tr w:rsidR="00BC6C8C" w:rsidRPr="00F93683" w:rsidDel="00BA1C03" w:rsidTr="00BC6C8C">
              <w:trPr>
                <w:gridAfter w:val="2"/>
                <w:wAfter w:w="1274" w:type="dxa"/>
                <w:trHeight w:val="240"/>
                <w:del w:id="399"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400" w:author="Admin" w:date="2013-03-14T14:25:00Z"/>
                      <w:rFonts w:ascii="Arial" w:hAnsi="Arial" w:cs="Arial"/>
                      <w:sz w:val="18"/>
                      <w:szCs w:val="18"/>
                    </w:rPr>
                  </w:pPr>
                  <w:del w:id="401" w:author="Admin" w:date="2013-03-14T14:25:00Z">
                    <w:r w:rsidRPr="00F93683" w:rsidDel="00BA1C03">
                      <w:rPr>
                        <w:rFonts w:ascii="Arial" w:hAnsi="Arial" w:cs="Arial"/>
                        <w:sz w:val="18"/>
                        <w:szCs w:val="18"/>
                      </w:rPr>
                      <w:delText>5.3.1</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402" w:author="Admin" w:date="2013-03-14T14:25:00Z"/>
                      <w:rFonts w:ascii="Arial" w:hAnsi="Arial" w:cs="Arial"/>
                      <w:sz w:val="18"/>
                      <w:szCs w:val="18"/>
                    </w:rPr>
                  </w:pPr>
                  <w:del w:id="403" w:author="Admin" w:date="2013-03-14T14:25:00Z">
                    <w:r w:rsidRPr="00F93683" w:rsidDel="00BA1C03">
                      <w:rPr>
                        <w:rFonts w:ascii="Arial" w:hAnsi="Arial" w:cs="Arial"/>
                        <w:sz w:val="18"/>
                        <w:szCs w:val="18"/>
                      </w:rPr>
                      <w:delText>Tạo CSDL và logic để map cổng</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04" w:author="Admin" w:date="2013-03-14T14:25:00Z"/>
                      <w:rFonts w:ascii="Arial" w:hAnsi="Arial" w:cs="Arial"/>
                      <w:sz w:val="18"/>
                      <w:szCs w:val="18"/>
                    </w:rPr>
                  </w:pPr>
                  <w:del w:id="405" w:author="Admin" w:date="2013-03-14T14:25:00Z">
                    <w:r w:rsidRPr="00F93683" w:rsidDel="00BA1C03">
                      <w:rPr>
                        <w:rFonts w:ascii="Arial" w:hAnsi="Arial" w:cs="Arial"/>
                        <w:sz w:val="18"/>
                        <w:szCs w:val="18"/>
                      </w:rPr>
                      <w:delText>4</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06" w:author="Admin" w:date="2013-03-14T14:25:00Z"/>
                      <w:rFonts w:ascii="Arial" w:hAnsi="Arial" w:cs="Arial"/>
                      <w:sz w:val="18"/>
                      <w:szCs w:val="18"/>
                    </w:rPr>
                  </w:pPr>
                  <w:del w:id="407"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08" w:author="Admin" w:date="2013-03-14T14:25:00Z"/>
                      <w:rFonts w:ascii="Arial" w:hAnsi="Arial" w:cs="Arial"/>
                      <w:sz w:val="18"/>
                      <w:szCs w:val="18"/>
                    </w:rPr>
                  </w:pPr>
                  <w:del w:id="409" w:author="Admin" w:date="2013-03-14T14:25:00Z">
                    <w:r w:rsidRPr="00F93683" w:rsidDel="00BA1C03">
                      <w:rPr>
                        <w:rFonts w:ascii="Arial" w:hAnsi="Arial" w:cs="Arial"/>
                        <w:sz w:val="18"/>
                        <w:szCs w:val="18"/>
                      </w:rPr>
                      <w:delText>4</w:delText>
                    </w:r>
                  </w:del>
                </w:p>
              </w:tc>
            </w:tr>
            <w:tr w:rsidR="00BC6C8C" w:rsidRPr="00F93683" w:rsidDel="00BA1C03" w:rsidTr="00BC6C8C">
              <w:trPr>
                <w:gridAfter w:val="2"/>
                <w:wAfter w:w="1274" w:type="dxa"/>
                <w:trHeight w:val="206"/>
                <w:del w:id="410"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411" w:author="Admin" w:date="2013-03-14T14:25:00Z"/>
                      <w:rFonts w:ascii="Arial" w:hAnsi="Arial" w:cs="Arial"/>
                      <w:sz w:val="18"/>
                      <w:szCs w:val="18"/>
                    </w:rPr>
                  </w:pPr>
                  <w:del w:id="412" w:author="Admin" w:date="2013-03-14T14:25:00Z">
                    <w:r w:rsidRPr="00F93683" w:rsidDel="00BA1C03">
                      <w:rPr>
                        <w:rFonts w:ascii="Arial" w:hAnsi="Arial" w:cs="Arial"/>
                        <w:sz w:val="18"/>
                        <w:szCs w:val="18"/>
                      </w:rPr>
                      <w:delText>5.3.2</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413" w:author="Admin" w:date="2013-03-14T14:25:00Z"/>
                      <w:rFonts w:ascii="Arial" w:hAnsi="Arial" w:cs="Arial"/>
                      <w:sz w:val="18"/>
                      <w:szCs w:val="18"/>
                    </w:rPr>
                  </w:pPr>
                  <w:del w:id="414" w:author="Admin" w:date="2013-03-14T14:25:00Z">
                    <w:r w:rsidRPr="00F93683" w:rsidDel="00BA1C03">
                      <w:rPr>
                        <w:rFonts w:ascii="Arial" w:hAnsi="Arial" w:cs="Arial"/>
                        <w:sz w:val="18"/>
                        <w:szCs w:val="18"/>
                      </w:rPr>
                      <w:delText>Thêm tính năng trên monitor để tham số ngân hàng tách về cổng 011</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15" w:author="Admin" w:date="2013-03-14T14:25:00Z"/>
                      <w:rFonts w:ascii="Arial" w:hAnsi="Arial" w:cs="Arial"/>
                      <w:sz w:val="18"/>
                      <w:szCs w:val="18"/>
                    </w:rPr>
                  </w:pPr>
                  <w:del w:id="416" w:author="Admin" w:date="2013-03-14T14:25:00Z">
                    <w:r w:rsidRPr="00F93683" w:rsidDel="00BA1C03">
                      <w:rPr>
                        <w:rFonts w:ascii="Arial" w:hAnsi="Arial" w:cs="Arial"/>
                        <w:sz w:val="18"/>
                        <w:szCs w:val="18"/>
                      </w:rPr>
                      <w:delText>7</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17" w:author="Admin" w:date="2013-03-14T14:25:00Z"/>
                      <w:rFonts w:ascii="Arial" w:hAnsi="Arial" w:cs="Arial"/>
                      <w:sz w:val="18"/>
                      <w:szCs w:val="18"/>
                    </w:rPr>
                  </w:pPr>
                  <w:del w:id="418"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19" w:author="Admin" w:date="2013-03-14T14:25:00Z"/>
                      <w:rFonts w:ascii="Arial" w:hAnsi="Arial" w:cs="Arial"/>
                      <w:sz w:val="18"/>
                      <w:szCs w:val="18"/>
                    </w:rPr>
                  </w:pPr>
                  <w:del w:id="420" w:author="Admin" w:date="2013-03-14T14:25:00Z">
                    <w:r w:rsidRPr="00F93683" w:rsidDel="00BA1C03">
                      <w:rPr>
                        <w:rFonts w:ascii="Arial" w:hAnsi="Arial" w:cs="Arial"/>
                        <w:sz w:val="18"/>
                        <w:szCs w:val="18"/>
                      </w:rPr>
                      <w:delText>7</w:delText>
                    </w:r>
                  </w:del>
                </w:p>
              </w:tc>
            </w:tr>
            <w:tr w:rsidR="00BC6C8C" w:rsidRPr="00F93683" w:rsidDel="00BA1C03" w:rsidTr="00BC6C8C">
              <w:trPr>
                <w:gridAfter w:val="2"/>
                <w:wAfter w:w="1274" w:type="dxa"/>
                <w:trHeight w:val="240"/>
                <w:del w:id="421"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422" w:author="Admin" w:date="2013-03-14T14:25:00Z"/>
                      <w:rFonts w:ascii="Arial" w:hAnsi="Arial" w:cs="Arial"/>
                      <w:sz w:val="18"/>
                      <w:szCs w:val="18"/>
                    </w:rPr>
                  </w:pPr>
                  <w:del w:id="423" w:author="Admin" w:date="2013-03-14T14:25:00Z">
                    <w:r w:rsidRPr="00F93683" w:rsidDel="00BA1C03">
                      <w:rPr>
                        <w:rFonts w:ascii="Arial" w:hAnsi="Arial" w:cs="Arial"/>
                        <w:sz w:val="18"/>
                        <w:szCs w:val="18"/>
                      </w:rPr>
                      <w:delText>5.4</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424" w:author="Admin" w:date="2013-03-14T14:25:00Z"/>
                      <w:rFonts w:ascii="Arial" w:hAnsi="Arial" w:cs="Arial"/>
                      <w:sz w:val="18"/>
                      <w:szCs w:val="18"/>
                    </w:rPr>
                  </w:pPr>
                  <w:del w:id="425" w:author="Admin" w:date="2013-03-14T14:25:00Z">
                    <w:r w:rsidRPr="00F93683" w:rsidDel="00BA1C03">
                      <w:rPr>
                        <w:rFonts w:ascii="Arial" w:hAnsi="Arial" w:cs="Arial"/>
                        <w:sz w:val="18"/>
                        <w:szCs w:val="18"/>
                      </w:rPr>
                      <w:delText>Release anpha version (Ver 1.0)</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26" w:author="Admin" w:date="2013-03-14T14:25:00Z"/>
                      <w:rFonts w:ascii="Arial" w:hAnsi="Arial" w:cs="Arial"/>
                      <w:sz w:val="18"/>
                      <w:szCs w:val="18"/>
                    </w:rPr>
                  </w:pPr>
                  <w:del w:id="427" w:author="Admin" w:date="2013-03-14T14:25:00Z">
                    <w:r w:rsidRPr="00F93683" w:rsidDel="00BA1C03">
                      <w:rPr>
                        <w:rFonts w:ascii="Arial" w:hAnsi="Arial" w:cs="Arial"/>
                        <w:sz w:val="18"/>
                        <w:szCs w:val="18"/>
                      </w:rPr>
                      <w:delText>0.5</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28" w:author="Admin" w:date="2013-03-14T14:25:00Z"/>
                      <w:rFonts w:ascii="Arial" w:hAnsi="Arial" w:cs="Arial"/>
                      <w:sz w:val="18"/>
                      <w:szCs w:val="18"/>
                    </w:rPr>
                  </w:pPr>
                  <w:del w:id="429" w:author="Admin" w:date="2013-03-14T14:25:00Z">
                    <w:r w:rsidRPr="00F93683" w:rsidDel="00BA1C03">
                      <w:rPr>
                        <w:rFonts w:ascii="Arial" w:hAnsi="Arial" w:cs="Arial"/>
                        <w:sz w:val="18"/>
                        <w:szCs w:val="18"/>
                      </w:rPr>
                      <w:delText>2</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30" w:author="Admin" w:date="2013-03-14T14:25:00Z"/>
                      <w:rFonts w:ascii="Arial" w:hAnsi="Arial" w:cs="Arial"/>
                      <w:sz w:val="18"/>
                      <w:szCs w:val="18"/>
                    </w:rPr>
                  </w:pPr>
                  <w:del w:id="431" w:author="Admin" w:date="2013-03-14T14:25:00Z">
                    <w:r w:rsidRPr="00F93683" w:rsidDel="00BA1C03">
                      <w:rPr>
                        <w:rFonts w:ascii="Arial" w:hAnsi="Arial" w:cs="Arial"/>
                        <w:sz w:val="18"/>
                        <w:szCs w:val="18"/>
                      </w:rPr>
                      <w:delText>1</w:delText>
                    </w:r>
                  </w:del>
                </w:p>
              </w:tc>
            </w:tr>
            <w:tr w:rsidR="00BC6C8C" w:rsidRPr="00F93683" w:rsidDel="00BA1C03" w:rsidTr="00BC6C8C">
              <w:trPr>
                <w:gridAfter w:val="2"/>
                <w:wAfter w:w="1274" w:type="dxa"/>
                <w:trHeight w:val="240"/>
                <w:del w:id="432"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433" w:author="Admin" w:date="2013-03-14T14:25:00Z"/>
                      <w:rFonts w:ascii="Arial" w:hAnsi="Arial" w:cs="Arial"/>
                      <w:sz w:val="18"/>
                      <w:szCs w:val="18"/>
                    </w:rPr>
                  </w:pPr>
                  <w:del w:id="434" w:author="Admin" w:date="2013-03-14T14:25:00Z">
                    <w:r w:rsidRPr="00F93683" w:rsidDel="00BA1C03">
                      <w:rPr>
                        <w:rFonts w:ascii="Arial" w:hAnsi="Arial" w:cs="Arial"/>
                        <w:sz w:val="18"/>
                        <w:szCs w:val="18"/>
                      </w:rPr>
                      <w:delText>5.5</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435" w:author="Admin" w:date="2013-03-14T14:25:00Z"/>
                      <w:rFonts w:ascii="Arial" w:hAnsi="Arial" w:cs="Arial"/>
                      <w:sz w:val="18"/>
                      <w:szCs w:val="18"/>
                    </w:rPr>
                  </w:pPr>
                  <w:del w:id="436" w:author="Admin" w:date="2013-03-14T14:25:00Z">
                    <w:r w:rsidRPr="00F93683" w:rsidDel="00BA1C03">
                      <w:rPr>
                        <w:rFonts w:ascii="Arial" w:hAnsi="Arial" w:cs="Arial"/>
                        <w:sz w:val="18"/>
                        <w:szCs w:val="18"/>
                      </w:rPr>
                      <w:delText>Reverse</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37" w:author="Admin" w:date="2013-03-14T14:25:00Z"/>
                      <w:rFonts w:ascii="Arial" w:hAnsi="Arial" w:cs="Arial"/>
                      <w:sz w:val="18"/>
                      <w:szCs w:val="18"/>
                    </w:rPr>
                  </w:pPr>
                  <w:del w:id="438" w:author="Admin" w:date="2013-03-14T14:25:00Z">
                    <w:r w:rsidRPr="00F93683" w:rsidDel="00BA1C03">
                      <w:rPr>
                        <w:rFonts w:ascii="Arial" w:hAnsi="Arial" w:cs="Arial"/>
                        <w:sz w:val="18"/>
                        <w:szCs w:val="18"/>
                      </w:rPr>
                      <w:delText>1</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39" w:author="Admin" w:date="2013-03-14T14:25:00Z"/>
                      <w:rFonts w:ascii="Arial" w:hAnsi="Arial" w:cs="Arial"/>
                      <w:sz w:val="18"/>
                      <w:szCs w:val="18"/>
                    </w:rPr>
                  </w:pPr>
                  <w:del w:id="440"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41" w:author="Admin" w:date="2013-03-14T14:25:00Z"/>
                      <w:rFonts w:ascii="Arial" w:hAnsi="Arial" w:cs="Arial"/>
                      <w:sz w:val="18"/>
                      <w:szCs w:val="18"/>
                    </w:rPr>
                  </w:pPr>
                  <w:del w:id="442" w:author="Admin" w:date="2013-03-14T14:25:00Z">
                    <w:r w:rsidRPr="00F93683" w:rsidDel="00BA1C03">
                      <w:rPr>
                        <w:rFonts w:ascii="Arial" w:hAnsi="Arial" w:cs="Arial"/>
                        <w:sz w:val="18"/>
                        <w:szCs w:val="18"/>
                      </w:rPr>
                      <w:delText>1</w:delText>
                    </w:r>
                  </w:del>
                </w:p>
              </w:tc>
            </w:tr>
            <w:tr w:rsidR="00BC6C8C" w:rsidRPr="00F93683" w:rsidDel="00BA1C03" w:rsidTr="00BC6C8C">
              <w:trPr>
                <w:gridAfter w:val="2"/>
                <w:wAfter w:w="1274" w:type="dxa"/>
                <w:trHeight w:val="240"/>
                <w:del w:id="443"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444" w:author="Admin" w:date="2013-03-14T14:25:00Z"/>
                      <w:rFonts w:ascii="Arial" w:hAnsi="Arial" w:cs="Arial"/>
                      <w:sz w:val="18"/>
                      <w:szCs w:val="18"/>
                    </w:rPr>
                  </w:pPr>
                  <w:del w:id="445" w:author="Admin" w:date="2013-03-14T14:25:00Z">
                    <w:r w:rsidRPr="00F93683" w:rsidDel="00BA1C03">
                      <w:rPr>
                        <w:rFonts w:ascii="Arial" w:hAnsi="Arial" w:cs="Arial"/>
                        <w:sz w:val="18"/>
                        <w:szCs w:val="18"/>
                      </w:rPr>
                      <w:delText>5.6</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446" w:author="Admin" w:date="2013-03-14T14:25:00Z"/>
                      <w:rFonts w:ascii="Arial" w:hAnsi="Arial" w:cs="Arial"/>
                      <w:sz w:val="18"/>
                      <w:szCs w:val="18"/>
                    </w:rPr>
                  </w:pPr>
                  <w:del w:id="447" w:author="Admin" w:date="2013-03-14T14:25:00Z">
                    <w:r w:rsidRPr="00F93683" w:rsidDel="00BA1C03">
                      <w:rPr>
                        <w:rFonts w:ascii="Arial" w:hAnsi="Arial" w:cs="Arial"/>
                        <w:sz w:val="18"/>
                        <w:szCs w:val="18"/>
                      </w:rPr>
                      <w:delText>Finished</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48" w:author="Admin" w:date="2013-03-14T14:25:00Z"/>
                      <w:rFonts w:ascii="Arial" w:hAnsi="Arial" w:cs="Arial"/>
                      <w:sz w:val="18"/>
                      <w:szCs w:val="18"/>
                    </w:rPr>
                  </w:pPr>
                  <w:del w:id="449" w:author="Admin" w:date="2013-03-14T14:25:00Z">
                    <w:r w:rsidRPr="00F93683" w:rsidDel="00BA1C03">
                      <w:rPr>
                        <w:rFonts w:ascii="Arial" w:hAnsi="Arial" w:cs="Arial"/>
                        <w:sz w:val="18"/>
                        <w:szCs w:val="18"/>
                      </w:rPr>
                      <w:delText>0</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50" w:author="Admin" w:date="2013-03-14T14:25:00Z"/>
                      <w:rFonts w:ascii="Arial" w:hAnsi="Arial" w:cs="Arial"/>
                      <w:sz w:val="18"/>
                      <w:szCs w:val="18"/>
                    </w:rPr>
                  </w:pPr>
                  <w:del w:id="451"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52" w:author="Admin" w:date="2013-03-14T14:25:00Z"/>
                      <w:rFonts w:ascii="Arial" w:hAnsi="Arial" w:cs="Arial"/>
                      <w:sz w:val="18"/>
                      <w:szCs w:val="18"/>
                    </w:rPr>
                  </w:pPr>
                  <w:del w:id="453" w:author="Admin" w:date="2013-03-14T14:25:00Z">
                    <w:r w:rsidRPr="00F93683" w:rsidDel="00BA1C03">
                      <w:rPr>
                        <w:rFonts w:ascii="Arial" w:hAnsi="Arial" w:cs="Arial"/>
                        <w:sz w:val="18"/>
                        <w:szCs w:val="18"/>
                      </w:rPr>
                      <w:delText>0</w:delText>
                    </w:r>
                  </w:del>
                </w:p>
              </w:tc>
            </w:tr>
            <w:tr w:rsidR="00BC6C8C" w:rsidRPr="00F93683" w:rsidDel="00BA1C03" w:rsidTr="00BC6C8C">
              <w:trPr>
                <w:gridAfter w:val="2"/>
                <w:wAfter w:w="1274" w:type="dxa"/>
                <w:trHeight w:val="240"/>
                <w:del w:id="454" w:author="Admin" w:date="2013-03-14T14:25:00Z"/>
              </w:trPr>
              <w:tc>
                <w:tcPr>
                  <w:tcW w:w="704" w:type="dxa"/>
                  <w:gridSpan w:val="4"/>
                  <w:tcBorders>
                    <w:top w:val="nil"/>
                    <w:left w:val="single" w:sz="4" w:space="0" w:color="auto"/>
                    <w:bottom w:val="single" w:sz="4" w:space="0" w:color="auto"/>
                    <w:right w:val="single" w:sz="4" w:space="0" w:color="auto"/>
                  </w:tcBorders>
                  <w:shd w:val="clear" w:color="000000" w:fill="F2F2F2"/>
                  <w:noWrap/>
                  <w:vAlign w:val="bottom"/>
                  <w:hideMark/>
                </w:tcPr>
                <w:p w:rsidR="00F93683" w:rsidRPr="00F93683" w:rsidDel="00BA1C03" w:rsidRDefault="00F93683" w:rsidP="00F93683">
                  <w:pPr>
                    <w:jc w:val="center"/>
                    <w:rPr>
                      <w:del w:id="455" w:author="Admin" w:date="2013-03-14T14:25:00Z"/>
                      <w:rFonts w:ascii="Arial" w:hAnsi="Arial" w:cs="Arial"/>
                      <w:b/>
                      <w:bCs/>
                      <w:sz w:val="18"/>
                      <w:szCs w:val="18"/>
                    </w:rPr>
                  </w:pPr>
                  <w:del w:id="456" w:author="Admin" w:date="2013-03-14T14:25:00Z">
                    <w:r w:rsidRPr="00F93683" w:rsidDel="00BA1C03">
                      <w:rPr>
                        <w:rFonts w:ascii="Arial" w:hAnsi="Arial" w:cs="Arial"/>
                        <w:b/>
                        <w:bCs/>
                        <w:sz w:val="18"/>
                        <w:szCs w:val="18"/>
                      </w:rPr>
                      <w:delText>6</w:delText>
                    </w:r>
                  </w:del>
                </w:p>
              </w:tc>
              <w:tc>
                <w:tcPr>
                  <w:tcW w:w="5251" w:type="dxa"/>
                  <w:gridSpan w:val="3"/>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rPr>
                      <w:del w:id="457" w:author="Admin" w:date="2013-03-14T14:25:00Z"/>
                      <w:rFonts w:ascii="Arial" w:hAnsi="Arial" w:cs="Arial"/>
                      <w:b/>
                      <w:bCs/>
                      <w:sz w:val="18"/>
                      <w:szCs w:val="18"/>
                    </w:rPr>
                  </w:pPr>
                  <w:del w:id="458" w:author="Admin" w:date="2013-03-14T14:25:00Z">
                    <w:r w:rsidRPr="00F93683" w:rsidDel="00BA1C03">
                      <w:rPr>
                        <w:rFonts w:ascii="Arial" w:hAnsi="Arial" w:cs="Arial"/>
                        <w:b/>
                        <w:bCs/>
                        <w:sz w:val="18"/>
                        <w:szCs w:val="18"/>
                      </w:rPr>
                      <w:delText>Integrated/System Test</w:delText>
                    </w:r>
                  </w:del>
                </w:p>
              </w:tc>
              <w:tc>
                <w:tcPr>
                  <w:tcW w:w="1270"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459" w:author="Admin" w:date="2013-03-14T14:25:00Z"/>
                      <w:rFonts w:ascii="Arial" w:hAnsi="Arial" w:cs="Arial"/>
                      <w:b/>
                      <w:bCs/>
                      <w:sz w:val="18"/>
                      <w:szCs w:val="18"/>
                    </w:rPr>
                  </w:pPr>
                  <w:del w:id="460" w:author="Admin" w:date="2013-03-14T14:25:00Z">
                    <w:r w:rsidRPr="00F93683" w:rsidDel="00BA1C03">
                      <w:rPr>
                        <w:rFonts w:ascii="Arial" w:hAnsi="Arial" w:cs="Arial"/>
                        <w:b/>
                        <w:bCs/>
                        <w:sz w:val="18"/>
                        <w:szCs w:val="18"/>
                      </w:rPr>
                      <w:delText>8</w:delText>
                    </w:r>
                  </w:del>
                </w:p>
              </w:tc>
              <w:tc>
                <w:tcPr>
                  <w:tcW w:w="1275"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461" w:author="Admin" w:date="2013-03-14T14:25:00Z"/>
                      <w:rFonts w:ascii="Arial" w:hAnsi="Arial" w:cs="Arial"/>
                      <w:b/>
                      <w:bCs/>
                      <w:sz w:val="18"/>
                      <w:szCs w:val="18"/>
                    </w:rPr>
                  </w:pPr>
                  <w:del w:id="462" w:author="Admin" w:date="2013-03-14T14:25:00Z">
                    <w:r w:rsidRPr="00F93683" w:rsidDel="00BA1C03">
                      <w:rPr>
                        <w:rFonts w:ascii="Arial" w:hAnsi="Arial" w:cs="Arial"/>
                        <w:b/>
                        <w:bCs/>
                        <w:sz w:val="18"/>
                        <w:szCs w:val="18"/>
                      </w:rPr>
                      <w:delText>1</w:delText>
                    </w:r>
                  </w:del>
                </w:p>
              </w:tc>
              <w:tc>
                <w:tcPr>
                  <w:tcW w:w="567" w:type="dxa"/>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463" w:author="Admin" w:date="2013-03-14T14:25:00Z"/>
                      <w:rFonts w:ascii="Arial" w:hAnsi="Arial" w:cs="Arial"/>
                      <w:b/>
                      <w:bCs/>
                      <w:sz w:val="18"/>
                      <w:szCs w:val="18"/>
                    </w:rPr>
                  </w:pPr>
                  <w:del w:id="464" w:author="Admin" w:date="2013-03-14T14:25:00Z">
                    <w:r w:rsidRPr="00F93683" w:rsidDel="00BA1C03">
                      <w:rPr>
                        <w:rFonts w:ascii="Arial" w:hAnsi="Arial" w:cs="Arial"/>
                        <w:b/>
                        <w:bCs/>
                        <w:sz w:val="18"/>
                        <w:szCs w:val="18"/>
                      </w:rPr>
                      <w:delText>8</w:delText>
                    </w:r>
                  </w:del>
                </w:p>
              </w:tc>
            </w:tr>
            <w:tr w:rsidR="00BC6C8C" w:rsidRPr="00F93683" w:rsidDel="00BA1C03" w:rsidTr="00BC6C8C">
              <w:trPr>
                <w:gridAfter w:val="2"/>
                <w:wAfter w:w="1274" w:type="dxa"/>
                <w:trHeight w:val="240"/>
                <w:del w:id="465"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466" w:author="Admin" w:date="2013-03-14T14:25:00Z"/>
                      <w:rFonts w:ascii="Arial" w:hAnsi="Arial" w:cs="Arial"/>
                      <w:sz w:val="18"/>
                      <w:szCs w:val="18"/>
                    </w:rPr>
                  </w:pPr>
                  <w:del w:id="467" w:author="Admin" w:date="2013-03-14T14:25:00Z">
                    <w:r w:rsidRPr="00F93683" w:rsidDel="00BA1C03">
                      <w:rPr>
                        <w:rFonts w:ascii="Arial" w:hAnsi="Arial" w:cs="Arial"/>
                        <w:sz w:val="18"/>
                        <w:szCs w:val="18"/>
                      </w:rPr>
                      <w:delText>6.1</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468" w:author="Admin" w:date="2013-03-14T14:25:00Z"/>
                      <w:rFonts w:ascii="Arial" w:hAnsi="Arial" w:cs="Arial"/>
                      <w:sz w:val="18"/>
                      <w:szCs w:val="18"/>
                    </w:rPr>
                  </w:pPr>
                  <w:del w:id="469" w:author="Admin" w:date="2013-03-14T14:25:00Z">
                    <w:r w:rsidRPr="00F93683" w:rsidDel="00BA1C03">
                      <w:rPr>
                        <w:rFonts w:ascii="Arial" w:hAnsi="Arial" w:cs="Arial"/>
                        <w:sz w:val="18"/>
                        <w:szCs w:val="18"/>
                      </w:rPr>
                      <w:delText>Viết kịch bản test</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70" w:author="Admin" w:date="2013-03-14T14:25:00Z"/>
                      <w:rFonts w:ascii="Arial" w:hAnsi="Arial" w:cs="Arial"/>
                      <w:sz w:val="18"/>
                      <w:szCs w:val="18"/>
                    </w:rPr>
                  </w:pPr>
                  <w:del w:id="471" w:author="Admin" w:date="2013-03-14T14:25:00Z">
                    <w:r w:rsidRPr="00F93683" w:rsidDel="00BA1C03">
                      <w:rPr>
                        <w:rFonts w:ascii="Arial" w:hAnsi="Arial" w:cs="Arial"/>
                        <w:sz w:val="18"/>
                        <w:szCs w:val="18"/>
                      </w:rPr>
                      <w:delText>3</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72" w:author="Admin" w:date="2013-03-14T14:25:00Z"/>
                      <w:rFonts w:ascii="Arial" w:hAnsi="Arial" w:cs="Arial"/>
                      <w:sz w:val="18"/>
                      <w:szCs w:val="18"/>
                    </w:rPr>
                  </w:pPr>
                  <w:del w:id="473"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74" w:author="Admin" w:date="2013-03-14T14:25:00Z"/>
                      <w:rFonts w:ascii="Arial" w:hAnsi="Arial" w:cs="Arial"/>
                      <w:sz w:val="18"/>
                      <w:szCs w:val="18"/>
                    </w:rPr>
                  </w:pPr>
                  <w:del w:id="475" w:author="Admin" w:date="2013-03-14T14:25:00Z">
                    <w:r w:rsidRPr="00F93683" w:rsidDel="00BA1C03">
                      <w:rPr>
                        <w:rFonts w:ascii="Arial" w:hAnsi="Arial" w:cs="Arial"/>
                        <w:sz w:val="18"/>
                        <w:szCs w:val="18"/>
                      </w:rPr>
                      <w:delText>3</w:delText>
                    </w:r>
                  </w:del>
                </w:p>
              </w:tc>
            </w:tr>
            <w:tr w:rsidR="00BC6C8C" w:rsidRPr="00F93683" w:rsidDel="00BA1C03" w:rsidTr="00BC6C8C">
              <w:trPr>
                <w:gridAfter w:val="2"/>
                <w:wAfter w:w="1274" w:type="dxa"/>
                <w:trHeight w:val="240"/>
                <w:del w:id="476"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477" w:author="Admin" w:date="2013-03-14T14:25:00Z"/>
                      <w:rFonts w:ascii="Arial" w:hAnsi="Arial" w:cs="Arial"/>
                      <w:sz w:val="18"/>
                      <w:szCs w:val="18"/>
                    </w:rPr>
                  </w:pPr>
                  <w:del w:id="478" w:author="Admin" w:date="2013-03-14T14:25:00Z">
                    <w:r w:rsidRPr="00F93683" w:rsidDel="00BA1C03">
                      <w:rPr>
                        <w:rFonts w:ascii="Arial" w:hAnsi="Arial" w:cs="Arial"/>
                        <w:sz w:val="18"/>
                        <w:szCs w:val="18"/>
                      </w:rPr>
                      <w:delText>6.2</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479" w:author="Admin" w:date="2013-03-14T14:25:00Z"/>
                      <w:rFonts w:ascii="Arial" w:hAnsi="Arial" w:cs="Arial"/>
                      <w:sz w:val="18"/>
                      <w:szCs w:val="18"/>
                    </w:rPr>
                  </w:pPr>
                  <w:del w:id="480" w:author="Admin" w:date="2013-03-14T14:25:00Z">
                    <w:r w:rsidRPr="00F93683" w:rsidDel="00BA1C03">
                      <w:rPr>
                        <w:rFonts w:ascii="Arial" w:hAnsi="Arial" w:cs="Arial"/>
                        <w:sz w:val="18"/>
                        <w:szCs w:val="18"/>
                      </w:rPr>
                      <w:delText xml:space="preserve">Kiểm thử </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81" w:author="Admin" w:date="2013-03-14T14:25:00Z"/>
                      <w:rFonts w:ascii="Arial" w:hAnsi="Arial" w:cs="Arial"/>
                      <w:sz w:val="18"/>
                      <w:szCs w:val="18"/>
                    </w:rPr>
                  </w:pPr>
                  <w:del w:id="482" w:author="Admin" w:date="2013-03-14T14:25:00Z">
                    <w:r w:rsidRPr="00F93683" w:rsidDel="00BA1C03">
                      <w:rPr>
                        <w:rFonts w:ascii="Arial" w:hAnsi="Arial" w:cs="Arial"/>
                        <w:sz w:val="18"/>
                        <w:szCs w:val="18"/>
                      </w:rPr>
                      <w:delText>4</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83" w:author="Admin" w:date="2013-03-14T14:25:00Z"/>
                      <w:rFonts w:ascii="Arial" w:hAnsi="Arial" w:cs="Arial"/>
                      <w:sz w:val="18"/>
                      <w:szCs w:val="18"/>
                    </w:rPr>
                  </w:pPr>
                  <w:del w:id="484"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85" w:author="Admin" w:date="2013-03-14T14:25:00Z"/>
                      <w:rFonts w:ascii="Arial" w:hAnsi="Arial" w:cs="Arial"/>
                      <w:sz w:val="18"/>
                      <w:szCs w:val="18"/>
                    </w:rPr>
                  </w:pPr>
                  <w:del w:id="486" w:author="Admin" w:date="2013-03-14T14:25:00Z">
                    <w:r w:rsidRPr="00F93683" w:rsidDel="00BA1C03">
                      <w:rPr>
                        <w:rFonts w:ascii="Arial" w:hAnsi="Arial" w:cs="Arial"/>
                        <w:sz w:val="18"/>
                        <w:szCs w:val="18"/>
                      </w:rPr>
                      <w:delText>4</w:delText>
                    </w:r>
                  </w:del>
                </w:p>
              </w:tc>
            </w:tr>
            <w:tr w:rsidR="00BC6C8C" w:rsidRPr="00F93683" w:rsidDel="00BA1C03" w:rsidTr="00BC6C8C">
              <w:trPr>
                <w:gridAfter w:val="2"/>
                <w:wAfter w:w="1274" w:type="dxa"/>
                <w:trHeight w:val="240"/>
                <w:del w:id="487"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488" w:author="Admin" w:date="2013-03-14T14:25:00Z"/>
                      <w:rFonts w:ascii="Arial" w:hAnsi="Arial" w:cs="Arial"/>
                      <w:sz w:val="18"/>
                      <w:szCs w:val="18"/>
                    </w:rPr>
                  </w:pPr>
                  <w:del w:id="489" w:author="Admin" w:date="2013-03-14T14:25:00Z">
                    <w:r w:rsidRPr="00F93683" w:rsidDel="00BA1C03">
                      <w:rPr>
                        <w:rFonts w:ascii="Arial" w:hAnsi="Arial" w:cs="Arial"/>
                        <w:sz w:val="18"/>
                        <w:szCs w:val="18"/>
                      </w:rPr>
                      <w:delText>6.3</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490" w:author="Admin" w:date="2013-03-14T14:25:00Z"/>
                      <w:rFonts w:ascii="Arial" w:hAnsi="Arial" w:cs="Arial"/>
                      <w:sz w:val="18"/>
                      <w:szCs w:val="18"/>
                    </w:rPr>
                  </w:pPr>
                  <w:del w:id="491" w:author="Admin" w:date="2013-03-14T14:25:00Z">
                    <w:r w:rsidRPr="00F93683" w:rsidDel="00BA1C03">
                      <w:rPr>
                        <w:rFonts w:ascii="Arial" w:hAnsi="Arial" w:cs="Arial"/>
                        <w:sz w:val="18"/>
                        <w:szCs w:val="18"/>
                      </w:rPr>
                      <w:delText>Review</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92" w:author="Admin" w:date="2013-03-14T14:25:00Z"/>
                      <w:rFonts w:ascii="Arial" w:hAnsi="Arial" w:cs="Arial"/>
                      <w:sz w:val="18"/>
                      <w:szCs w:val="18"/>
                    </w:rPr>
                  </w:pPr>
                  <w:del w:id="493" w:author="Admin" w:date="2013-03-14T14:25:00Z">
                    <w:r w:rsidRPr="00F93683" w:rsidDel="00BA1C03">
                      <w:rPr>
                        <w:rFonts w:ascii="Arial" w:hAnsi="Arial" w:cs="Arial"/>
                        <w:sz w:val="18"/>
                        <w:szCs w:val="18"/>
                      </w:rPr>
                      <w:delText>0.5</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94" w:author="Admin" w:date="2013-03-14T14:25:00Z"/>
                      <w:rFonts w:ascii="Arial" w:hAnsi="Arial" w:cs="Arial"/>
                      <w:sz w:val="18"/>
                      <w:szCs w:val="18"/>
                    </w:rPr>
                  </w:pPr>
                  <w:del w:id="495"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496" w:author="Admin" w:date="2013-03-14T14:25:00Z"/>
                      <w:rFonts w:ascii="Arial" w:hAnsi="Arial" w:cs="Arial"/>
                      <w:sz w:val="18"/>
                      <w:szCs w:val="18"/>
                    </w:rPr>
                  </w:pPr>
                  <w:del w:id="497" w:author="Admin" w:date="2013-03-14T14:25:00Z">
                    <w:r w:rsidRPr="00F93683" w:rsidDel="00BA1C03">
                      <w:rPr>
                        <w:rFonts w:ascii="Arial" w:hAnsi="Arial" w:cs="Arial"/>
                        <w:sz w:val="18"/>
                        <w:szCs w:val="18"/>
                      </w:rPr>
                      <w:delText>0.5</w:delText>
                    </w:r>
                  </w:del>
                </w:p>
              </w:tc>
            </w:tr>
            <w:tr w:rsidR="00BC6C8C" w:rsidRPr="00F93683" w:rsidDel="00BA1C03" w:rsidTr="00BC6C8C">
              <w:trPr>
                <w:gridAfter w:val="2"/>
                <w:wAfter w:w="1274" w:type="dxa"/>
                <w:trHeight w:val="240"/>
                <w:del w:id="498"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499" w:author="Admin" w:date="2013-03-14T14:25:00Z"/>
                      <w:rFonts w:ascii="Arial" w:hAnsi="Arial" w:cs="Arial"/>
                      <w:sz w:val="18"/>
                      <w:szCs w:val="18"/>
                    </w:rPr>
                  </w:pPr>
                  <w:del w:id="500" w:author="Admin" w:date="2013-03-14T14:25:00Z">
                    <w:r w:rsidRPr="00F93683" w:rsidDel="00BA1C03">
                      <w:rPr>
                        <w:rFonts w:ascii="Arial" w:hAnsi="Arial" w:cs="Arial"/>
                        <w:sz w:val="18"/>
                        <w:szCs w:val="18"/>
                      </w:rPr>
                      <w:delText>6.4</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501" w:author="Admin" w:date="2013-03-14T14:25:00Z"/>
                      <w:rFonts w:ascii="Arial" w:hAnsi="Arial" w:cs="Arial"/>
                      <w:sz w:val="18"/>
                      <w:szCs w:val="18"/>
                    </w:rPr>
                  </w:pPr>
                  <w:del w:id="502" w:author="Admin" w:date="2013-03-14T14:25:00Z">
                    <w:r w:rsidRPr="00F93683" w:rsidDel="00BA1C03">
                      <w:rPr>
                        <w:rFonts w:ascii="Arial" w:hAnsi="Arial" w:cs="Arial"/>
                        <w:sz w:val="18"/>
                        <w:szCs w:val="18"/>
                      </w:rPr>
                      <w:delText>Báo cáo kết quả</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503" w:author="Admin" w:date="2013-03-14T14:25:00Z"/>
                      <w:rFonts w:ascii="Arial" w:hAnsi="Arial" w:cs="Arial"/>
                      <w:sz w:val="18"/>
                      <w:szCs w:val="18"/>
                    </w:rPr>
                  </w:pPr>
                  <w:del w:id="504" w:author="Admin" w:date="2013-03-14T14:25:00Z">
                    <w:r w:rsidRPr="00F93683" w:rsidDel="00BA1C03">
                      <w:rPr>
                        <w:rFonts w:ascii="Arial" w:hAnsi="Arial" w:cs="Arial"/>
                        <w:sz w:val="18"/>
                        <w:szCs w:val="18"/>
                      </w:rPr>
                      <w:delText>0.5</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505" w:author="Admin" w:date="2013-03-14T14:25:00Z"/>
                      <w:rFonts w:ascii="Arial" w:hAnsi="Arial" w:cs="Arial"/>
                      <w:sz w:val="18"/>
                      <w:szCs w:val="18"/>
                    </w:rPr>
                  </w:pPr>
                  <w:del w:id="506" w:author="Admin" w:date="2013-03-14T14:25:00Z">
                    <w:r w:rsidRPr="00F93683" w:rsidDel="00BA1C03">
                      <w:rPr>
                        <w:rFonts w:ascii="Arial" w:hAnsi="Arial" w:cs="Arial"/>
                        <w:sz w:val="18"/>
                        <w:szCs w:val="18"/>
                      </w:rPr>
                      <w:delText>1</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507" w:author="Admin" w:date="2013-03-14T14:25:00Z"/>
                      <w:rFonts w:ascii="Arial" w:hAnsi="Arial" w:cs="Arial"/>
                      <w:sz w:val="18"/>
                      <w:szCs w:val="18"/>
                    </w:rPr>
                  </w:pPr>
                  <w:del w:id="508" w:author="Admin" w:date="2013-03-14T14:25:00Z">
                    <w:r w:rsidRPr="00F93683" w:rsidDel="00BA1C03">
                      <w:rPr>
                        <w:rFonts w:ascii="Arial" w:hAnsi="Arial" w:cs="Arial"/>
                        <w:sz w:val="18"/>
                        <w:szCs w:val="18"/>
                      </w:rPr>
                      <w:delText>0.5</w:delText>
                    </w:r>
                  </w:del>
                </w:p>
              </w:tc>
            </w:tr>
            <w:tr w:rsidR="00BC6C8C" w:rsidRPr="00F93683" w:rsidDel="00BA1C03" w:rsidTr="00BC6C8C">
              <w:trPr>
                <w:gridAfter w:val="2"/>
                <w:wAfter w:w="1274" w:type="dxa"/>
                <w:trHeight w:val="240"/>
                <w:del w:id="509" w:author="Admin" w:date="2013-03-14T14:25:00Z"/>
              </w:trPr>
              <w:tc>
                <w:tcPr>
                  <w:tcW w:w="704" w:type="dxa"/>
                  <w:gridSpan w:val="4"/>
                  <w:tcBorders>
                    <w:top w:val="nil"/>
                    <w:left w:val="single" w:sz="4" w:space="0" w:color="auto"/>
                    <w:bottom w:val="single" w:sz="4" w:space="0" w:color="auto"/>
                    <w:right w:val="single" w:sz="4" w:space="0" w:color="auto"/>
                  </w:tcBorders>
                  <w:shd w:val="clear" w:color="auto" w:fill="auto"/>
                  <w:noWrap/>
                  <w:vAlign w:val="bottom"/>
                  <w:hideMark/>
                </w:tcPr>
                <w:p w:rsidR="00F93683" w:rsidRPr="00F93683" w:rsidDel="00BA1C03" w:rsidRDefault="00F93683" w:rsidP="00F93683">
                  <w:pPr>
                    <w:jc w:val="center"/>
                    <w:rPr>
                      <w:del w:id="510" w:author="Admin" w:date="2013-03-14T14:25:00Z"/>
                      <w:rFonts w:ascii="Arial" w:hAnsi="Arial" w:cs="Arial"/>
                      <w:sz w:val="18"/>
                      <w:szCs w:val="18"/>
                    </w:rPr>
                  </w:pPr>
                  <w:del w:id="511" w:author="Admin" w:date="2013-03-14T14:25:00Z">
                    <w:r w:rsidRPr="00F93683" w:rsidDel="00BA1C03">
                      <w:rPr>
                        <w:rFonts w:ascii="Arial" w:hAnsi="Arial" w:cs="Arial"/>
                        <w:sz w:val="18"/>
                        <w:szCs w:val="18"/>
                      </w:rPr>
                      <w:delText>6.5</w:delText>
                    </w:r>
                  </w:del>
                </w:p>
              </w:tc>
              <w:tc>
                <w:tcPr>
                  <w:tcW w:w="5251" w:type="dxa"/>
                  <w:gridSpan w:val="3"/>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rPr>
                      <w:del w:id="512" w:author="Admin" w:date="2013-03-14T14:25:00Z"/>
                      <w:rFonts w:ascii="Arial" w:hAnsi="Arial" w:cs="Arial"/>
                      <w:sz w:val="18"/>
                      <w:szCs w:val="18"/>
                    </w:rPr>
                  </w:pPr>
                  <w:del w:id="513" w:author="Admin" w:date="2013-03-14T14:25:00Z">
                    <w:r w:rsidRPr="00F93683" w:rsidDel="00BA1C03">
                      <w:rPr>
                        <w:rFonts w:ascii="Arial" w:hAnsi="Arial" w:cs="Arial"/>
                        <w:sz w:val="18"/>
                        <w:szCs w:val="18"/>
                      </w:rPr>
                      <w:delText>Kết thúc</w:delText>
                    </w:r>
                  </w:del>
                </w:p>
              </w:tc>
              <w:tc>
                <w:tcPr>
                  <w:tcW w:w="1270"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514" w:author="Admin" w:date="2013-03-14T14:25:00Z"/>
                      <w:rFonts w:ascii="Arial" w:hAnsi="Arial" w:cs="Arial"/>
                      <w:sz w:val="18"/>
                      <w:szCs w:val="18"/>
                    </w:rPr>
                  </w:pPr>
                  <w:del w:id="515" w:author="Admin" w:date="2013-03-14T14:25:00Z">
                    <w:r w:rsidRPr="00F93683" w:rsidDel="00BA1C03">
                      <w:rPr>
                        <w:rFonts w:ascii="Arial" w:hAnsi="Arial" w:cs="Arial"/>
                        <w:sz w:val="18"/>
                        <w:szCs w:val="18"/>
                      </w:rPr>
                      <w:delText>0</w:delText>
                    </w:r>
                  </w:del>
                </w:p>
              </w:tc>
              <w:tc>
                <w:tcPr>
                  <w:tcW w:w="1275" w:type="dxa"/>
                  <w:gridSpan w:val="2"/>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516" w:author="Admin" w:date="2013-03-14T14:25:00Z"/>
                      <w:rFonts w:ascii="Arial" w:hAnsi="Arial" w:cs="Arial"/>
                      <w:sz w:val="18"/>
                      <w:szCs w:val="18"/>
                    </w:rPr>
                  </w:pPr>
                  <w:del w:id="517" w:author="Admin" w:date="2013-03-14T14:25:00Z">
                    <w:r w:rsidRPr="00F93683" w:rsidDel="00BA1C03">
                      <w:rPr>
                        <w:rFonts w:ascii="Arial" w:hAnsi="Arial" w:cs="Arial"/>
                        <w:sz w:val="18"/>
                        <w:szCs w:val="18"/>
                      </w:rPr>
                      <w:delText> </w:delText>
                    </w:r>
                  </w:del>
                </w:p>
              </w:tc>
              <w:tc>
                <w:tcPr>
                  <w:tcW w:w="567" w:type="dxa"/>
                  <w:tcBorders>
                    <w:top w:val="nil"/>
                    <w:left w:val="nil"/>
                    <w:bottom w:val="single" w:sz="4" w:space="0" w:color="auto"/>
                    <w:right w:val="single" w:sz="4" w:space="0" w:color="auto"/>
                  </w:tcBorders>
                  <w:shd w:val="clear" w:color="auto" w:fill="auto"/>
                  <w:vAlign w:val="bottom"/>
                  <w:hideMark/>
                </w:tcPr>
                <w:p w:rsidR="00F93683" w:rsidRPr="00F93683" w:rsidDel="00BA1C03" w:rsidRDefault="00F93683" w:rsidP="00F93683">
                  <w:pPr>
                    <w:jc w:val="center"/>
                    <w:rPr>
                      <w:del w:id="518" w:author="Admin" w:date="2013-03-14T14:25:00Z"/>
                      <w:rFonts w:ascii="Arial" w:hAnsi="Arial" w:cs="Arial"/>
                      <w:sz w:val="18"/>
                      <w:szCs w:val="18"/>
                    </w:rPr>
                  </w:pPr>
                  <w:del w:id="519" w:author="Admin" w:date="2013-03-14T14:25:00Z">
                    <w:r w:rsidRPr="00F93683" w:rsidDel="00BA1C03">
                      <w:rPr>
                        <w:rFonts w:ascii="Arial" w:hAnsi="Arial" w:cs="Arial"/>
                        <w:sz w:val="18"/>
                        <w:szCs w:val="18"/>
                      </w:rPr>
                      <w:delText>0</w:delText>
                    </w:r>
                  </w:del>
                </w:p>
              </w:tc>
            </w:tr>
            <w:tr w:rsidR="00BC6C8C" w:rsidRPr="00F93683" w:rsidDel="00BA1C03" w:rsidTr="00BC6C8C">
              <w:trPr>
                <w:gridAfter w:val="2"/>
                <w:wAfter w:w="1274" w:type="dxa"/>
                <w:trHeight w:val="240"/>
                <w:del w:id="520" w:author="Admin" w:date="2013-03-14T14:25:00Z"/>
              </w:trPr>
              <w:tc>
                <w:tcPr>
                  <w:tcW w:w="704" w:type="dxa"/>
                  <w:gridSpan w:val="4"/>
                  <w:tcBorders>
                    <w:top w:val="nil"/>
                    <w:left w:val="single" w:sz="4" w:space="0" w:color="auto"/>
                    <w:bottom w:val="single" w:sz="4" w:space="0" w:color="auto"/>
                    <w:right w:val="single" w:sz="4" w:space="0" w:color="auto"/>
                  </w:tcBorders>
                  <w:shd w:val="clear" w:color="000000" w:fill="F2F2F2"/>
                  <w:noWrap/>
                  <w:vAlign w:val="bottom"/>
                  <w:hideMark/>
                </w:tcPr>
                <w:p w:rsidR="00F93683" w:rsidRPr="00F93683" w:rsidDel="00BA1C03" w:rsidRDefault="00F93683" w:rsidP="00F93683">
                  <w:pPr>
                    <w:jc w:val="center"/>
                    <w:rPr>
                      <w:del w:id="521" w:author="Admin" w:date="2013-03-14T14:25:00Z"/>
                      <w:rFonts w:ascii="Arial" w:hAnsi="Arial" w:cs="Arial"/>
                      <w:b/>
                      <w:bCs/>
                      <w:sz w:val="18"/>
                      <w:szCs w:val="18"/>
                    </w:rPr>
                  </w:pPr>
                  <w:del w:id="522" w:author="Admin" w:date="2013-03-14T14:25:00Z">
                    <w:r w:rsidRPr="00F93683" w:rsidDel="00BA1C03">
                      <w:rPr>
                        <w:rFonts w:ascii="Arial" w:hAnsi="Arial" w:cs="Arial"/>
                        <w:b/>
                        <w:bCs/>
                        <w:sz w:val="18"/>
                        <w:szCs w:val="18"/>
                      </w:rPr>
                      <w:delText>7</w:delText>
                    </w:r>
                  </w:del>
                </w:p>
              </w:tc>
              <w:tc>
                <w:tcPr>
                  <w:tcW w:w="5251" w:type="dxa"/>
                  <w:gridSpan w:val="3"/>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rPr>
                      <w:del w:id="523" w:author="Admin" w:date="2013-03-14T14:25:00Z"/>
                      <w:rFonts w:ascii="Arial" w:hAnsi="Arial" w:cs="Arial"/>
                      <w:b/>
                      <w:bCs/>
                      <w:sz w:val="18"/>
                      <w:szCs w:val="18"/>
                    </w:rPr>
                  </w:pPr>
                  <w:del w:id="524" w:author="Admin" w:date="2013-03-14T14:25:00Z">
                    <w:r w:rsidRPr="00F93683" w:rsidDel="00BA1C03">
                      <w:rPr>
                        <w:rFonts w:ascii="Arial" w:hAnsi="Arial" w:cs="Arial"/>
                        <w:b/>
                        <w:bCs/>
                        <w:sz w:val="18"/>
                        <w:szCs w:val="18"/>
                      </w:rPr>
                      <w:delText>UAT &amp; Fixed Bug</w:delText>
                    </w:r>
                  </w:del>
                </w:p>
              </w:tc>
              <w:tc>
                <w:tcPr>
                  <w:tcW w:w="1270"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525" w:author="Admin" w:date="2013-03-14T14:25:00Z"/>
                      <w:rFonts w:ascii="Arial" w:hAnsi="Arial" w:cs="Arial"/>
                      <w:b/>
                      <w:bCs/>
                      <w:sz w:val="18"/>
                      <w:szCs w:val="18"/>
                    </w:rPr>
                  </w:pPr>
                  <w:del w:id="526" w:author="Admin" w:date="2013-03-14T14:25:00Z">
                    <w:r w:rsidRPr="00F93683" w:rsidDel="00BA1C03">
                      <w:rPr>
                        <w:rFonts w:ascii="Arial" w:hAnsi="Arial" w:cs="Arial"/>
                        <w:b/>
                        <w:bCs/>
                        <w:sz w:val="18"/>
                        <w:szCs w:val="18"/>
                      </w:rPr>
                      <w:delText>4</w:delText>
                    </w:r>
                  </w:del>
                </w:p>
              </w:tc>
              <w:tc>
                <w:tcPr>
                  <w:tcW w:w="1275"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527" w:author="Admin" w:date="2013-03-14T14:25:00Z"/>
                      <w:rFonts w:ascii="Arial" w:hAnsi="Arial" w:cs="Arial"/>
                      <w:b/>
                      <w:bCs/>
                      <w:sz w:val="18"/>
                      <w:szCs w:val="18"/>
                    </w:rPr>
                  </w:pPr>
                  <w:del w:id="528" w:author="Admin" w:date="2013-03-14T14:25:00Z">
                    <w:r w:rsidRPr="00F93683" w:rsidDel="00BA1C03">
                      <w:rPr>
                        <w:rFonts w:ascii="Arial" w:hAnsi="Arial" w:cs="Arial"/>
                        <w:b/>
                        <w:bCs/>
                        <w:sz w:val="18"/>
                        <w:szCs w:val="18"/>
                      </w:rPr>
                      <w:delText>2</w:delText>
                    </w:r>
                  </w:del>
                </w:p>
              </w:tc>
              <w:tc>
                <w:tcPr>
                  <w:tcW w:w="567" w:type="dxa"/>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529" w:author="Admin" w:date="2013-03-14T14:25:00Z"/>
                      <w:rFonts w:ascii="Arial" w:hAnsi="Arial" w:cs="Arial"/>
                      <w:b/>
                      <w:bCs/>
                      <w:sz w:val="18"/>
                      <w:szCs w:val="18"/>
                    </w:rPr>
                  </w:pPr>
                  <w:del w:id="530" w:author="Admin" w:date="2013-03-14T14:25:00Z">
                    <w:r w:rsidRPr="00F93683" w:rsidDel="00BA1C03">
                      <w:rPr>
                        <w:rFonts w:ascii="Arial" w:hAnsi="Arial" w:cs="Arial"/>
                        <w:b/>
                        <w:bCs/>
                        <w:sz w:val="18"/>
                        <w:szCs w:val="18"/>
                      </w:rPr>
                      <w:delText>8</w:delText>
                    </w:r>
                  </w:del>
                </w:p>
              </w:tc>
            </w:tr>
            <w:tr w:rsidR="00BC6C8C" w:rsidRPr="00F93683" w:rsidDel="00BA1C03" w:rsidTr="00BC6C8C">
              <w:trPr>
                <w:gridAfter w:val="2"/>
                <w:wAfter w:w="1274" w:type="dxa"/>
                <w:trHeight w:val="240"/>
                <w:del w:id="531" w:author="Admin" w:date="2013-03-14T14:25:00Z"/>
              </w:trPr>
              <w:tc>
                <w:tcPr>
                  <w:tcW w:w="704" w:type="dxa"/>
                  <w:gridSpan w:val="4"/>
                  <w:tcBorders>
                    <w:top w:val="nil"/>
                    <w:left w:val="single" w:sz="4" w:space="0" w:color="auto"/>
                    <w:bottom w:val="single" w:sz="4" w:space="0" w:color="auto"/>
                    <w:right w:val="single" w:sz="4" w:space="0" w:color="auto"/>
                  </w:tcBorders>
                  <w:shd w:val="clear" w:color="000000" w:fill="F2F2F2"/>
                  <w:noWrap/>
                  <w:vAlign w:val="bottom"/>
                  <w:hideMark/>
                </w:tcPr>
                <w:p w:rsidR="00F93683" w:rsidRPr="00F93683" w:rsidDel="00BA1C03" w:rsidRDefault="00F93683" w:rsidP="00F93683">
                  <w:pPr>
                    <w:jc w:val="center"/>
                    <w:rPr>
                      <w:del w:id="532" w:author="Admin" w:date="2013-03-14T14:25:00Z"/>
                      <w:rFonts w:ascii="Arial" w:hAnsi="Arial" w:cs="Arial"/>
                      <w:b/>
                      <w:bCs/>
                      <w:sz w:val="18"/>
                      <w:szCs w:val="18"/>
                    </w:rPr>
                  </w:pPr>
                  <w:del w:id="533" w:author="Admin" w:date="2013-03-14T14:25:00Z">
                    <w:r w:rsidRPr="00F93683" w:rsidDel="00BA1C03">
                      <w:rPr>
                        <w:rFonts w:ascii="Arial" w:hAnsi="Arial" w:cs="Arial"/>
                        <w:b/>
                        <w:bCs/>
                        <w:sz w:val="18"/>
                        <w:szCs w:val="18"/>
                      </w:rPr>
                      <w:delText>8</w:delText>
                    </w:r>
                  </w:del>
                </w:p>
              </w:tc>
              <w:tc>
                <w:tcPr>
                  <w:tcW w:w="5251" w:type="dxa"/>
                  <w:gridSpan w:val="3"/>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rPr>
                      <w:del w:id="534" w:author="Admin" w:date="2013-03-14T14:25:00Z"/>
                      <w:rFonts w:ascii="Arial" w:hAnsi="Arial" w:cs="Arial"/>
                      <w:b/>
                      <w:bCs/>
                      <w:sz w:val="18"/>
                      <w:szCs w:val="18"/>
                    </w:rPr>
                  </w:pPr>
                  <w:del w:id="535" w:author="Admin" w:date="2013-03-14T14:25:00Z">
                    <w:r w:rsidRPr="00F93683" w:rsidDel="00BA1C03">
                      <w:rPr>
                        <w:rFonts w:ascii="Arial" w:hAnsi="Arial" w:cs="Arial"/>
                        <w:b/>
                        <w:bCs/>
                        <w:sz w:val="18"/>
                        <w:szCs w:val="18"/>
                      </w:rPr>
                      <w:delText>Deploy on product evironment</w:delText>
                    </w:r>
                  </w:del>
                </w:p>
              </w:tc>
              <w:tc>
                <w:tcPr>
                  <w:tcW w:w="1270"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536" w:author="Admin" w:date="2013-03-14T14:25:00Z"/>
                      <w:rFonts w:ascii="Arial" w:hAnsi="Arial" w:cs="Arial"/>
                      <w:b/>
                      <w:bCs/>
                      <w:sz w:val="18"/>
                      <w:szCs w:val="18"/>
                    </w:rPr>
                  </w:pPr>
                  <w:del w:id="537" w:author="Admin" w:date="2013-03-14T14:25:00Z">
                    <w:r w:rsidRPr="00F93683" w:rsidDel="00BA1C03">
                      <w:rPr>
                        <w:rFonts w:ascii="Arial" w:hAnsi="Arial" w:cs="Arial"/>
                        <w:b/>
                        <w:bCs/>
                        <w:sz w:val="18"/>
                        <w:szCs w:val="18"/>
                      </w:rPr>
                      <w:delText>3</w:delText>
                    </w:r>
                  </w:del>
                </w:p>
              </w:tc>
              <w:tc>
                <w:tcPr>
                  <w:tcW w:w="1275"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538" w:author="Admin" w:date="2013-03-14T14:25:00Z"/>
                      <w:rFonts w:ascii="Arial" w:hAnsi="Arial" w:cs="Arial"/>
                      <w:b/>
                      <w:bCs/>
                      <w:sz w:val="18"/>
                      <w:szCs w:val="18"/>
                    </w:rPr>
                  </w:pPr>
                  <w:del w:id="539" w:author="Admin" w:date="2013-03-14T14:25:00Z">
                    <w:r w:rsidRPr="00F93683" w:rsidDel="00BA1C03">
                      <w:rPr>
                        <w:rFonts w:ascii="Arial" w:hAnsi="Arial" w:cs="Arial"/>
                        <w:b/>
                        <w:bCs/>
                        <w:sz w:val="18"/>
                        <w:szCs w:val="18"/>
                      </w:rPr>
                      <w:delText>1</w:delText>
                    </w:r>
                  </w:del>
                </w:p>
              </w:tc>
              <w:tc>
                <w:tcPr>
                  <w:tcW w:w="567" w:type="dxa"/>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540" w:author="Admin" w:date="2013-03-14T14:25:00Z"/>
                      <w:rFonts w:ascii="Arial" w:hAnsi="Arial" w:cs="Arial"/>
                      <w:b/>
                      <w:bCs/>
                      <w:sz w:val="18"/>
                      <w:szCs w:val="18"/>
                    </w:rPr>
                  </w:pPr>
                  <w:del w:id="541" w:author="Admin" w:date="2013-03-14T14:25:00Z">
                    <w:r w:rsidRPr="00F93683" w:rsidDel="00BA1C03">
                      <w:rPr>
                        <w:rFonts w:ascii="Arial" w:hAnsi="Arial" w:cs="Arial"/>
                        <w:b/>
                        <w:bCs/>
                        <w:sz w:val="18"/>
                        <w:szCs w:val="18"/>
                      </w:rPr>
                      <w:delText>3</w:delText>
                    </w:r>
                  </w:del>
                </w:p>
              </w:tc>
            </w:tr>
            <w:tr w:rsidR="00BC6C8C" w:rsidRPr="00F93683" w:rsidDel="00BA1C03" w:rsidTr="00BC6C8C">
              <w:trPr>
                <w:gridAfter w:val="2"/>
                <w:wAfter w:w="1274" w:type="dxa"/>
                <w:trHeight w:val="240"/>
                <w:del w:id="542" w:author="Admin" w:date="2013-03-14T14:25:00Z"/>
              </w:trPr>
              <w:tc>
                <w:tcPr>
                  <w:tcW w:w="704" w:type="dxa"/>
                  <w:gridSpan w:val="4"/>
                  <w:tcBorders>
                    <w:top w:val="nil"/>
                    <w:left w:val="single" w:sz="4" w:space="0" w:color="auto"/>
                    <w:bottom w:val="single" w:sz="4" w:space="0" w:color="auto"/>
                    <w:right w:val="single" w:sz="4" w:space="0" w:color="auto"/>
                  </w:tcBorders>
                  <w:shd w:val="clear" w:color="000000" w:fill="F2F2F2"/>
                  <w:noWrap/>
                  <w:vAlign w:val="bottom"/>
                  <w:hideMark/>
                </w:tcPr>
                <w:p w:rsidR="00F93683" w:rsidRPr="00F93683" w:rsidDel="00BA1C03" w:rsidRDefault="00F93683" w:rsidP="00F93683">
                  <w:pPr>
                    <w:jc w:val="center"/>
                    <w:rPr>
                      <w:del w:id="543" w:author="Admin" w:date="2013-03-14T14:25:00Z"/>
                      <w:rFonts w:ascii="Arial" w:hAnsi="Arial" w:cs="Arial"/>
                      <w:b/>
                      <w:bCs/>
                      <w:sz w:val="18"/>
                      <w:szCs w:val="18"/>
                    </w:rPr>
                  </w:pPr>
                  <w:del w:id="544" w:author="Admin" w:date="2013-03-14T14:25:00Z">
                    <w:r w:rsidRPr="00F93683" w:rsidDel="00BA1C03">
                      <w:rPr>
                        <w:rFonts w:ascii="Arial" w:hAnsi="Arial" w:cs="Arial"/>
                        <w:b/>
                        <w:bCs/>
                        <w:sz w:val="18"/>
                        <w:szCs w:val="18"/>
                      </w:rPr>
                      <w:delText>9</w:delText>
                    </w:r>
                  </w:del>
                </w:p>
              </w:tc>
              <w:tc>
                <w:tcPr>
                  <w:tcW w:w="5251" w:type="dxa"/>
                  <w:gridSpan w:val="3"/>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rPr>
                      <w:del w:id="545" w:author="Admin" w:date="2013-03-14T14:25:00Z"/>
                      <w:rFonts w:ascii="Arial" w:hAnsi="Arial" w:cs="Arial"/>
                      <w:b/>
                      <w:bCs/>
                      <w:sz w:val="18"/>
                      <w:szCs w:val="18"/>
                    </w:rPr>
                  </w:pPr>
                  <w:del w:id="546" w:author="Admin" w:date="2013-03-14T14:25:00Z">
                    <w:r w:rsidRPr="00F93683" w:rsidDel="00BA1C03">
                      <w:rPr>
                        <w:rFonts w:ascii="Arial" w:hAnsi="Arial" w:cs="Arial"/>
                        <w:b/>
                        <w:bCs/>
                        <w:sz w:val="18"/>
                        <w:szCs w:val="18"/>
                      </w:rPr>
                      <w:delText>Support after go-live</w:delText>
                    </w:r>
                  </w:del>
                </w:p>
              </w:tc>
              <w:tc>
                <w:tcPr>
                  <w:tcW w:w="1270"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547" w:author="Admin" w:date="2013-03-14T14:25:00Z"/>
                      <w:rFonts w:ascii="Arial" w:hAnsi="Arial" w:cs="Arial"/>
                      <w:b/>
                      <w:bCs/>
                      <w:sz w:val="18"/>
                      <w:szCs w:val="18"/>
                    </w:rPr>
                  </w:pPr>
                  <w:del w:id="548" w:author="Admin" w:date="2013-03-14T14:25:00Z">
                    <w:r w:rsidRPr="00F93683" w:rsidDel="00BA1C03">
                      <w:rPr>
                        <w:rFonts w:ascii="Arial" w:hAnsi="Arial" w:cs="Arial"/>
                        <w:b/>
                        <w:bCs/>
                        <w:sz w:val="18"/>
                        <w:szCs w:val="18"/>
                      </w:rPr>
                      <w:delText>4</w:delText>
                    </w:r>
                  </w:del>
                </w:p>
              </w:tc>
              <w:tc>
                <w:tcPr>
                  <w:tcW w:w="1275" w:type="dxa"/>
                  <w:gridSpan w:val="2"/>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549" w:author="Admin" w:date="2013-03-14T14:25:00Z"/>
                      <w:rFonts w:ascii="Arial" w:hAnsi="Arial" w:cs="Arial"/>
                      <w:b/>
                      <w:bCs/>
                      <w:sz w:val="18"/>
                      <w:szCs w:val="18"/>
                    </w:rPr>
                  </w:pPr>
                  <w:del w:id="550" w:author="Admin" w:date="2013-03-14T14:25:00Z">
                    <w:r w:rsidRPr="00F93683" w:rsidDel="00BA1C03">
                      <w:rPr>
                        <w:rFonts w:ascii="Arial" w:hAnsi="Arial" w:cs="Arial"/>
                        <w:b/>
                        <w:bCs/>
                        <w:sz w:val="18"/>
                        <w:szCs w:val="18"/>
                      </w:rPr>
                      <w:delText>1</w:delText>
                    </w:r>
                  </w:del>
                </w:p>
              </w:tc>
              <w:tc>
                <w:tcPr>
                  <w:tcW w:w="567" w:type="dxa"/>
                  <w:tcBorders>
                    <w:top w:val="nil"/>
                    <w:left w:val="nil"/>
                    <w:bottom w:val="single" w:sz="4" w:space="0" w:color="auto"/>
                    <w:right w:val="single" w:sz="4" w:space="0" w:color="auto"/>
                  </w:tcBorders>
                  <w:shd w:val="clear" w:color="000000" w:fill="F2F2F2"/>
                  <w:vAlign w:val="bottom"/>
                  <w:hideMark/>
                </w:tcPr>
                <w:p w:rsidR="00F93683" w:rsidRPr="00F93683" w:rsidDel="00BA1C03" w:rsidRDefault="00F93683" w:rsidP="00F93683">
                  <w:pPr>
                    <w:jc w:val="center"/>
                    <w:rPr>
                      <w:del w:id="551" w:author="Admin" w:date="2013-03-14T14:25:00Z"/>
                      <w:rFonts w:ascii="Arial" w:hAnsi="Arial" w:cs="Arial"/>
                      <w:b/>
                      <w:bCs/>
                      <w:sz w:val="18"/>
                      <w:szCs w:val="18"/>
                    </w:rPr>
                  </w:pPr>
                  <w:del w:id="552" w:author="Admin" w:date="2013-03-14T14:25:00Z">
                    <w:r w:rsidRPr="00F93683" w:rsidDel="00BA1C03">
                      <w:rPr>
                        <w:rFonts w:ascii="Arial" w:hAnsi="Arial" w:cs="Arial"/>
                        <w:b/>
                        <w:bCs/>
                        <w:sz w:val="18"/>
                        <w:szCs w:val="18"/>
                      </w:rPr>
                      <w:delText>4</w:delText>
                    </w:r>
                  </w:del>
                </w:p>
              </w:tc>
            </w:tr>
            <w:tr w:rsidR="00BC6C8C" w:rsidRPr="00F93683" w:rsidDel="00BA1C03" w:rsidTr="00BC6C8C">
              <w:trPr>
                <w:gridAfter w:val="2"/>
                <w:wAfter w:w="1274" w:type="dxa"/>
                <w:trHeight w:val="240"/>
                <w:del w:id="553" w:author="Admin" w:date="2013-03-14T14:25:00Z"/>
              </w:trPr>
              <w:tc>
                <w:tcPr>
                  <w:tcW w:w="704" w:type="dxa"/>
                  <w:gridSpan w:val="4"/>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54" w:author="Admin" w:date="2013-03-14T14:25:00Z"/>
                      <w:rFonts w:ascii="Arial" w:hAnsi="Arial" w:cs="Arial"/>
                      <w:b/>
                      <w:bCs/>
                      <w:color w:val="FFFFFF"/>
                      <w:sz w:val="18"/>
                      <w:szCs w:val="18"/>
                    </w:rPr>
                  </w:pPr>
                  <w:del w:id="555" w:author="Admin" w:date="2013-03-14T14:25:00Z">
                    <w:r w:rsidRPr="00F93683" w:rsidDel="00BA1C03">
                      <w:rPr>
                        <w:rFonts w:ascii="Arial" w:hAnsi="Arial" w:cs="Arial"/>
                        <w:b/>
                        <w:bCs/>
                        <w:color w:val="FFFFFF"/>
                        <w:sz w:val="18"/>
                        <w:szCs w:val="18"/>
                      </w:rPr>
                      <w:delText> </w:delText>
                    </w:r>
                  </w:del>
                </w:p>
              </w:tc>
              <w:tc>
                <w:tcPr>
                  <w:tcW w:w="5251" w:type="dxa"/>
                  <w:gridSpan w:val="3"/>
                  <w:tcBorders>
                    <w:top w:val="nil"/>
                    <w:left w:val="nil"/>
                    <w:bottom w:val="nil"/>
                    <w:right w:val="nil"/>
                  </w:tcBorders>
                  <w:shd w:val="clear" w:color="000000" w:fill="FF0000"/>
                  <w:noWrap/>
                  <w:vAlign w:val="bottom"/>
                  <w:hideMark/>
                </w:tcPr>
                <w:p w:rsidR="00F93683" w:rsidRPr="00F93683" w:rsidDel="00BA1C03" w:rsidRDefault="00F93683" w:rsidP="00F93683">
                  <w:pPr>
                    <w:rPr>
                      <w:del w:id="556" w:author="Admin" w:date="2013-03-14T14:25:00Z"/>
                      <w:rFonts w:ascii="Arial" w:hAnsi="Arial" w:cs="Arial"/>
                      <w:color w:val="FFFFFF"/>
                      <w:sz w:val="18"/>
                      <w:szCs w:val="18"/>
                    </w:rPr>
                  </w:pPr>
                  <w:del w:id="557" w:author="Admin" w:date="2013-03-14T14:25:00Z">
                    <w:r w:rsidRPr="00F93683" w:rsidDel="00BA1C03">
                      <w:rPr>
                        <w:rFonts w:ascii="Arial" w:hAnsi="Arial" w:cs="Arial"/>
                        <w:color w:val="FFFFFF"/>
                        <w:sz w:val="18"/>
                        <w:szCs w:val="18"/>
                      </w:rPr>
                      <w:delText>Total Basic Effort (MD)</w:delText>
                    </w:r>
                  </w:del>
                </w:p>
              </w:tc>
              <w:tc>
                <w:tcPr>
                  <w:tcW w:w="1270" w:type="dxa"/>
                  <w:gridSpan w:val="2"/>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58" w:author="Admin" w:date="2013-03-14T14:25:00Z"/>
                      <w:rFonts w:ascii="Arial" w:hAnsi="Arial" w:cs="Arial"/>
                      <w:color w:val="FFFFFF"/>
                      <w:sz w:val="18"/>
                      <w:szCs w:val="18"/>
                    </w:rPr>
                  </w:pPr>
                  <w:del w:id="559" w:author="Admin" w:date="2013-03-14T14:25:00Z">
                    <w:r w:rsidRPr="00F93683" w:rsidDel="00BA1C03">
                      <w:rPr>
                        <w:rFonts w:ascii="Arial" w:hAnsi="Arial" w:cs="Arial"/>
                        <w:color w:val="FFFFFF"/>
                        <w:sz w:val="18"/>
                        <w:szCs w:val="18"/>
                      </w:rPr>
                      <w:delText> </w:delText>
                    </w:r>
                  </w:del>
                </w:p>
              </w:tc>
              <w:tc>
                <w:tcPr>
                  <w:tcW w:w="1275" w:type="dxa"/>
                  <w:gridSpan w:val="2"/>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60" w:author="Admin" w:date="2013-03-14T14:25:00Z"/>
                      <w:rFonts w:ascii="Arial" w:hAnsi="Arial" w:cs="Arial"/>
                      <w:color w:val="FFFFFF"/>
                      <w:sz w:val="18"/>
                      <w:szCs w:val="18"/>
                    </w:rPr>
                  </w:pPr>
                  <w:del w:id="561" w:author="Admin" w:date="2013-03-14T14:25:00Z">
                    <w:r w:rsidRPr="00F93683" w:rsidDel="00BA1C03">
                      <w:rPr>
                        <w:rFonts w:ascii="Arial" w:hAnsi="Arial" w:cs="Arial"/>
                        <w:color w:val="FFFFFF"/>
                        <w:sz w:val="18"/>
                        <w:szCs w:val="18"/>
                      </w:rPr>
                      <w:delText> </w:delText>
                    </w:r>
                  </w:del>
                </w:p>
              </w:tc>
              <w:tc>
                <w:tcPr>
                  <w:tcW w:w="567" w:type="dxa"/>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62" w:author="Admin" w:date="2013-03-14T14:25:00Z"/>
                      <w:rFonts w:ascii="Arial" w:hAnsi="Arial" w:cs="Arial"/>
                      <w:color w:val="FFFFFF"/>
                      <w:sz w:val="18"/>
                      <w:szCs w:val="18"/>
                    </w:rPr>
                  </w:pPr>
                  <w:del w:id="563" w:author="Admin" w:date="2013-03-14T14:25:00Z">
                    <w:r w:rsidRPr="00F93683" w:rsidDel="00BA1C03">
                      <w:rPr>
                        <w:rFonts w:ascii="Arial" w:hAnsi="Arial" w:cs="Arial"/>
                        <w:color w:val="FFFFFF"/>
                        <w:sz w:val="18"/>
                        <w:szCs w:val="18"/>
                      </w:rPr>
                      <w:delText>96</w:delText>
                    </w:r>
                  </w:del>
                </w:p>
              </w:tc>
            </w:tr>
            <w:tr w:rsidR="00BC6C8C" w:rsidRPr="00F93683" w:rsidDel="00BA1C03" w:rsidTr="00BC6C8C">
              <w:trPr>
                <w:gridAfter w:val="2"/>
                <w:wAfter w:w="1274" w:type="dxa"/>
                <w:trHeight w:val="240"/>
                <w:del w:id="564" w:author="Admin" w:date="2013-03-14T14:25:00Z"/>
              </w:trPr>
              <w:tc>
                <w:tcPr>
                  <w:tcW w:w="704" w:type="dxa"/>
                  <w:gridSpan w:val="4"/>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65" w:author="Admin" w:date="2013-03-14T14:25:00Z"/>
                      <w:rFonts w:ascii="Arial" w:hAnsi="Arial" w:cs="Arial"/>
                      <w:b/>
                      <w:bCs/>
                      <w:color w:val="FFFFFF"/>
                      <w:sz w:val="18"/>
                      <w:szCs w:val="18"/>
                    </w:rPr>
                  </w:pPr>
                  <w:del w:id="566" w:author="Admin" w:date="2013-03-14T14:25:00Z">
                    <w:r w:rsidRPr="00F93683" w:rsidDel="00BA1C03">
                      <w:rPr>
                        <w:rFonts w:ascii="Arial" w:hAnsi="Arial" w:cs="Arial"/>
                        <w:b/>
                        <w:bCs/>
                        <w:color w:val="FFFFFF"/>
                        <w:sz w:val="18"/>
                        <w:szCs w:val="18"/>
                      </w:rPr>
                      <w:delText> </w:delText>
                    </w:r>
                  </w:del>
                </w:p>
              </w:tc>
              <w:tc>
                <w:tcPr>
                  <w:tcW w:w="5251" w:type="dxa"/>
                  <w:gridSpan w:val="3"/>
                  <w:tcBorders>
                    <w:top w:val="nil"/>
                    <w:left w:val="nil"/>
                    <w:bottom w:val="nil"/>
                    <w:right w:val="nil"/>
                  </w:tcBorders>
                  <w:shd w:val="clear" w:color="000000" w:fill="FF0000"/>
                  <w:noWrap/>
                  <w:vAlign w:val="bottom"/>
                  <w:hideMark/>
                </w:tcPr>
                <w:p w:rsidR="00F93683" w:rsidRPr="00F93683" w:rsidDel="00BA1C03" w:rsidRDefault="00F93683" w:rsidP="00F93683">
                  <w:pPr>
                    <w:rPr>
                      <w:del w:id="567" w:author="Admin" w:date="2013-03-14T14:25:00Z"/>
                      <w:rFonts w:ascii="Arial" w:hAnsi="Arial" w:cs="Arial"/>
                      <w:color w:val="FFFFFF"/>
                      <w:sz w:val="18"/>
                      <w:szCs w:val="18"/>
                    </w:rPr>
                  </w:pPr>
                  <w:del w:id="568" w:author="Admin" w:date="2013-03-14T14:25:00Z">
                    <w:r w:rsidRPr="00F93683" w:rsidDel="00BA1C03">
                      <w:rPr>
                        <w:rFonts w:ascii="Arial" w:hAnsi="Arial" w:cs="Arial"/>
                        <w:color w:val="FFFFFF"/>
                        <w:sz w:val="18"/>
                        <w:szCs w:val="18"/>
                      </w:rPr>
                      <w:delText>Total Basic Effort (1MM =20MD)</w:delText>
                    </w:r>
                  </w:del>
                </w:p>
              </w:tc>
              <w:tc>
                <w:tcPr>
                  <w:tcW w:w="1270" w:type="dxa"/>
                  <w:gridSpan w:val="2"/>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69" w:author="Admin" w:date="2013-03-14T14:25:00Z"/>
                      <w:rFonts w:ascii="Arial" w:hAnsi="Arial" w:cs="Arial"/>
                      <w:color w:val="FFFFFF"/>
                      <w:sz w:val="18"/>
                      <w:szCs w:val="18"/>
                    </w:rPr>
                  </w:pPr>
                  <w:del w:id="570" w:author="Admin" w:date="2013-03-14T14:25:00Z">
                    <w:r w:rsidRPr="00F93683" w:rsidDel="00BA1C03">
                      <w:rPr>
                        <w:rFonts w:ascii="Arial" w:hAnsi="Arial" w:cs="Arial"/>
                        <w:color w:val="FFFFFF"/>
                        <w:sz w:val="18"/>
                        <w:szCs w:val="18"/>
                      </w:rPr>
                      <w:delText> </w:delText>
                    </w:r>
                  </w:del>
                </w:p>
              </w:tc>
              <w:tc>
                <w:tcPr>
                  <w:tcW w:w="1275" w:type="dxa"/>
                  <w:gridSpan w:val="2"/>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71" w:author="Admin" w:date="2013-03-14T14:25:00Z"/>
                      <w:rFonts w:ascii="Arial" w:hAnsi="Arial" w:cs="Arial"/>
                      <w:color w:val="FFFFFF"/>
                      <w:sz w:val="18"/>
                      <w:szCs w:val="18"/>
                    </w:rPr>
                  </w:pPr>
                  <w:del w:id="572" w:author="Admin" w:date="2013-03-14T14:25:00Z">
                    <w:r w:rsidRPr="00F93683" w:rsidDel="00BA1C03">
                      <w:rPr>
                        <w:rFonts w:ascii="Arial" w:hAnsi="Arial" w:cs="Arial"/>
                        <w:color w:val="FFFFFF"/>
                        <w:sz w:val="18"/>
                        <w:szCs w:val="18"/>
                      </w:rPr>
                      <w:delText> </w:delText>
                    </w:r>
                  </w:del>
                </w:p>
              </w:tc>
              <w:tc>
                <w:tcPr>
                  <w:tcW w:w="567" w:type="dxa"/>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73" w:author="Admin" w:date="2013-03-14T14:25:00Z"/>
                      <w:rFonts w:ascii="Arial" w:hAnsi="Arial" w:cs="Arial"/>
                      <w:color w:val="FFFFFF"/>
                      <w:sz w:val="18"/>
                      <w:szCs w:val="18"/>
                    </w:rPr>
                  </w:pPr>
                  <w:del w:id="574" w:author="Admin" w:date="2013-03-14T14:25:00Z">
                    <w:r w:rsidRPr="00F93683" w:rsidDel="00BA1C03">
                      <w:rPr>
                        <w:rFonts w:ascii="Arial" w:hAnsi="Arial" w:cs="Arial"/>
                        <w:color w:val="FFFFFF"/>
                        <w:sz w:val="18"/>
                        <w:szCs w:val="18"/>
                      </w:rPr>
                      <w:delText>4.8</w:delText>
                    </w:r>
                  </w:del>
                </w:p>
              </w:tc>
            </w:tr>
            <w:tr w:rsidR="00BC6C8C" w:rsidRPr="00F93683" w:rsidDel="00BA1C03" w:rsidTr="00BC6C8C">
              <w:trPr>
                <w:gridAfter w:val="2"/>
                <w:wAfter w:w="1274" w:type="dxa"/>
                <w:trHeight w:val="240"/>
                <w:del w:id="575" w:author="Admin" w:date="2013-03-14T14:25:00Z"/>
              </w:trPr>
              <w:tc>
                <w:tcPr>
                  <w:tcW w:w="704" w:type="dxa"/>
                  <w:gridSpan w:val="4"/>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76" w:author="Admin" w:date="2013-03-14T14:25:00Z"/>
                      <w:rFonts w:ascii="Arial" w:hAnsi="Arial" w:cs="Arial"/>
                      <w:b/>
                      <w:bCs/>
                      <w:color w:val="FFFFFF"/>
                      <w:sz w:val="18"/>
                      <w:szCs w:val="18"/>
                    </w:rPr>
                  </w:pPr>
                  <w:del w:id="577" w:author="Admin" w:date="2013-03-14T14:25:00Z">
                    <w:r w:rsidRPr="00F93683" w:rsidDel="00BA1C03">
                      <w:rPr>
                        <w:rFonts w:ascii="Arial" w:hAnsi="Arial" w:cs="Arial"/>
                        <w:b/>
                        <w:bCs/>
                        <w:color w:val="FFFFFF"/>
                        <w:sz w:val="18"/>
                        <w:szCs w:val="18"/>
                      </w:rPr>
                      <w:delText> </w:delText>
                    </w:r>
                  </w:del>
                </w:p>
              </w:tc>
              <w:tc>
                <w:tcPr>
                  <w:tcW w:w="5251" w:type="dxa"/>
                  <w:gridSpan w:val="3"/>
                  <w:tcBorders>
                    <w:top w:val="nil"/>
                    <w:left w:val="nil"/>
                    <w:bottom w:val="nil"/>
                    <w:right w:val="nil"/>
                  </w:tcBorders>
                  <w:shd w:val="clear" w:color="000000" w:fill="FF0000"/>
                  <w:noWrap/>
                  <w:vAlign w:val="bottom"/>
                  <w:hideMark/>
                </w:tcPr>
                <w:p w:rsidR="00F93683" w:rsidRPr="00F93683" w:rsidDel="00BA1C03" w:rsidRDefault="00F93683" w:rsidP="00F93683">
                  <w:pPr>
                    <w:rPr>
                      <w:del w:id="578" w:author="Admin" w:date="2013-03-14T14:25:00Z"/>
                      <w:rFonts w:ascii="Arial" w:hAnsi="Arial" w:cs="Arial"/>
                      <w:color w:val="FFFFFF"/>
                      <w:sz w:val="18"/>
                      <w:szCs w:val="18"/>
                    </w:rPr>
                  </w:pPr>
                  <w:del w:id="579" w:author="Admin" w:date="2013-03-14T14:25:00Z">
                    <w:r w:rsidRPr="00F93683" w:rsidDel="00BA1C03">
                      <w:rPr>
                        <w:rFonts w:ascii="Arial" w:hAnsi="Arial" w:cs="Arial"/>
                        <w:color w:val="FFFFFF"/>
                        <w:sz w:val="18"/>
                        <w:szCs w:val="18"/>
                      </w:rPr>
                      <w:delText>Project Management (10% of total basic efffort)</w:delText>
                    </w:r>
                  </w:del>
                </w:p>
              </w:tc>
              <w:tc>
                <w:tcPr>
                  <w:tcW w:w="1270" w:type="dxa"/>
                  <w:gridSpan w:val="2"/>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80" w:author="Admin" w:date="2013-03-14T14:25:00Z"/>
                      <w:rFonts w:ascii="Arial" w:hAnsi="Arial" w:cs="Arial"/>
                      <w:color w:val="FFFFFF"/>
                      <w:sz w:val="18"/>
                      <w:szCs w:val="18"/>
                    </w:rPr>
                  </w:pPr>
                  <w:del w:id="581" w:author="Admin" w:date="2013-03-14T14:25:00Z">
                    <w:r w:rsidRPr="00F93683" w:rsidDel="00BA1C03">
                      <w:rPr>
                        <w:rFonts w:ascii="Arial" w:hAnsi="Arial" w:cs="Arial"/>
                        <w:color w:val="FFFFFF"/>
                        <w:sz w:val="18"/>
                        <w:szCs w:val="18"/>
                      </w:rPr>
                      <w:delText> </w:delText>
                    </w:r>
                  </w:del>
                </w:p>
              </w:tc>
              <w:tc>
                <w:tcPr>
                  <w:tcW w:w="1275" w:type="dxa"/>
                  <w:gridSpan w:val="2"/>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82" w:author="Admin" w:date="2013-03-14T14:25:00Z"/>
                      <w:rFonts w:ascii="Arial" w:hAnsi="Arial" w:cs="Arial"/>
                      <w:color w:val="FFFFFF"/>
                      <w:sz w:val="18"/>
                      <w:szCs w:val="18"/>
                    </w:rPr>
                  </w:pPr>
                  <w:del w:id="583" w:author="Admin" w:date="2013-03-14T14:25:00Z">
                    <w:r w:rsidRPr="00F93683" w:rsidDel="00BA1C03">
                      <w:rPr>
                        <w:rFonts w:ascii="Arial" w:hAnsi="Arial" w:cs="Arial"/>
                        <w:color w:val="FFFFFF"/>
                        <w:sz w:val="18"/>
                        <w:szCs w:val="18"/>
                      </w:rPr>
                      <w:delText> </w:delText>
                    </w:r>
                  </w:del>
                </w:p>
              </w:tc>
              <w:tc>
                <w:tcPr>
                  <w:tcW w:w="567" w:type="dxa"/>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84" w:author="Admin" w:date="2013-03-14T14:25:00Z"/>
                      <w:rFonts w:ascii="Arial" w:hAnsi="Arial" w:cs="Arial"/>
                      <w:color w:val="FFFFFF"/>
                      <w:sz w:val="18"/>
                      <w:szCs w:val="18"/>
                    </w:rPr>
                  </w:pPr>
                  <w:del w:id="585" w:author="Admin" w:date="2013-03-14T14:25:00Z">
                    <w:r w:rsidRPr="00F93683" w:rsidDel="00BA1C03">
                      <w:rPr>
                        <w:rFonts w:ascii="Arial" w:hAnsi="Arial" w:cs="Arial"/>
                        <w:color w:val="FFFFFF"/>
                        <w:sz w:val="18"/>
                        <w:szCs w:val="18"/>
                      </w:rPr>
                      <w:delText>0.48</w:delText>
                    </w:r>
                  </w:del>
                </w:p>
              </w:tc>
            </w:tr>
            <w:tr w:rsidR="00F93683" w:rsidRPr="00F93683" w:rsidDel="00BA1C03" w:rsidTr="00BC6C8C">
              <w:trPr>
                <w:gridAfter w:val="2"/>
                <w:wAfter w:w="1274" w:type="dxa"/>
                <w:trHeight w:val="240"/>
                <w:del w:id="586" w:author="Admin" w:date="2013-03-14T14:25:00Z"/>
              </w:trPr>
              <w:tc>
                <w:tcPr>
                  <w:tcW w:w="704" w:type="dxa"/>
                  <w:gridSpan w:val="4"/>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87" w:author="Admin" w:date="2013-03-14T14:25:00Z"/>
                      <w:rFonts w:ascii="Arial" w:hAnsi="Arial" w:cs="Arial"/>
                      <w:b/>
                      <w:bCs/>
                      <w:color w:val="FFFFFF"/>
                      <w:sz w:val="18"/>
                      <w:szCs w:val="18"/>
                    </w:rPr>
                  </w:pPr>
                  <w:del w:id="588" w:author="Admin" w:date="2013-03-14T14:25:00Z">
                    <w:r w:rsidRPr="00F93683" w:rsidDel="00BA1C03">
                      <w:rPr>
                        <w:rFonts w:ascii="Arial" w:hAnsi="Arial" w:cs="Arial"/>
                        <w:b/>
                        <w:bCs/>
                        <w:color w:val="FFFFFF"/>
                        <w:sz w:val="18"/>
                        <w:szCs w:val="18"/>
                      </w:rPr>
                      <w:delText> </w:delText>
                    </w:r>
                  </w:del>
                </w:p>
              </w:tc>
              <w:tc>
                <w:tcPr>
                  <w:tcW w:w="6521" w:type="dxa"/>
                  <w:gridSpan w:val="5"/>
                  <w:tcBorders>
                    <w:top w:val="nil"/>
                    <w:left w:val="nil"/>
                    <w:bottom w:val="nil"/>
                    <w:right w:val="nil"/>
                  </w:tcBorders>
                  <w:shd w:val="clear" w:color="000000" w:fill="FF0000"/>
                  <w:noWrap/>
                  <w:vAlign w:val="bottom"/>
                  <w:hideMark/>
                </w:tcPr>
                <w:p w:rsidR="00F93683" w:rsidRPr="00F93683" w:rsidDel="00BA1C03" w:rsidRDefault="00F93683" w:rsidP="00F93683">
                  <w:pPr>
                    <w:rPr>
                      <w:del w:id="589" w:author="Admin" w:date="2013-03-14T14:25:00Z"/>
                      <w:rFonts w:ascii="Arial" w:hAnsi="Arial" w:cs="Arial"/>
                      <w:color w:val="FFFFFF"/>
                      <w:sz w:val="18"/>
                      <w:szCs w:val="18"/>
                    </w:rPr>
                  </w:pPr>
                  <w:del w:id="590" w:author="Admin" w:date="2013-03-14T14:25:00Z">
                    <w:r w:rsidRPr="00F93683" w:rsidDel="00BA1C03">
                      <w:rPr>
                        <w:rFonts w:ascii="Arial" w:hAnsi="Arial" w:cs="Arial"/>
                        <w:color w:val="FFFFFF"/>
                        <w:sz w:val="18"/>
                        <w:szCs w:val="18"/>
                      </w:rPr>
                      <w:delText>Process Quality Assurance of Project (5% of total basic effort)</w:delText>
                    </w:r>
                  </w:del>
                </w:p>
              </w:tc>
              <w:tc>
                <w:tcPr>
                  <w:tcW w:w="1275" w:type="dxa"/>
                  <w:gridSpan w:val="2"/>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91" w:author="Admin" w:date="2013-03-14T14:25:00Z"/>
                      <w:rFonts w:ascii="Arial" w:hAnsi="Arial" w:cs="Arial"/>
                      <w:color w:val="FFFFFF"/>
                      <w:sz w:val="18"/>
                      <w:szCs w:val="18"/>
                    </w:rPr>
                  </w:pPr>
                  <w:del w:id="592" w:author="Admin" w:date="2013-03-14T14:25:00Z">
                    <w:r w:rsidRPr="00F93683" w:rsidDel="00BA1C03">
                      <w:rPr>
                        <w:rFonts w:ascii="Arial" w:hAnsi="Arial" w:cs="Arial"/>
                        <w:color w:val="FFFFFF"/>
                        <w:sz w:val="18"/>
                        <w:szCs w:val="18"/>
                      </w:rPr>
                      <w:delText> </w:delText>
                    </w:r>
                  </w:del>
                </w:p>
              </w:tc>
              <w:tc>
                <w:tcPr>
                  <w:tcW w:w="567" w:type="dxa"/>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93" w:author="Admin" w:date="2013-03-14T14:25:00Z"/>
                      <w:rFonts w:ascii="Arial" w:hAnsi="Arial" w:cs="Arial"/>
                      <w:color w:val="FFFFFF"/>
                      <w:sz w:val="18"/>
                      <w:szCs w:val="18"/>
                    </w:rPr>
                  </w:pPr>
                  <w:del w:id="594" w:author="Admin" w:date="2013-03-14T14:25:00Z">
                    <w:r w:rsidRPr="00F93683" w:rsidDel="00BA1C03">
                      <w:rPr>
                        <w:rFonts w:ascii="Arial" w:hAnsi="Arial" w:cs="Arial"/>
                        <w:color w:val="FFFFFF"/>
                        <w:sz w:val="18"/>
                        <w:szCs w:val="18"/>
                      </w:rPr>
                      <w:delText>0.24</w:delText>
                    </w:r>
                  </w:del>
                </w:p>
              </w:tc>
            </w:tr>
            <w:tr w:rsidR="00F93683" w:rsidRPr="00F93683" w:rsidDel="00BA1C03" w:rsidTr="00BC6C8C">
              <w:trPr>
                <w:gridAfter w:val="2"/>
                <w:wAfter w:w="1274" w:type="dxa"/>
                <w:trHeight w:val="240"/>
                <w:del w:id="595" w:author="Admin" w:date="2013-03-14T14:25:00Z"/>
              </w:trPr>
              <w:tc>
                <w:tcPr>
                  <w:tcW w:w="704" w:type="dxa"/>
                  <w:gridSpan w:val="4"/>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596" w:author="Admin" w:date="2013-03-14T14:25:00Z"/>
                      <w:rFonts w:ascii="Arial" w:hAnsi="Arial" w:cs="Arial"/>
                      <w:b/>
                      <w:bCs/>
                      <w:color w:val="FFFFFF"/>
                      <w:sz w:val="18"/>
                      <w:szCs w:val="18"/>
                    </w:rPr>
                  </w:pPr>
                  <w:del w:id="597" w:author="Admin" w:date="2013-03-14T14:25:00Z">
                    <w:r w:rsidRPr="00F93683" w:rsidDel="00BA1C03">
                      <w:rPr>
                        <w:rFonts w:ascii="Arial" w:hAnsi="Arial" w:cs="Arial"/>
                        <w:b/>
                        <w:bCs/>
                        <w:color w:val="FFFFFF"/>
                        <w:sz w:val="18"/>
                        <w:szCs w:val="18"/>
                      </w:rPr>
                      <w:delText> </w:delText>
                    </w:r>
                  </w:del>
                </w:p>
              </w:tc>
              <w:tc>
                <w:tcPr>
                  <w:tcW w:w="6521" w:type="dxa"/>
                  <w:gridSpan w:val="5"/>
                  <w:tcBorders>
                    <w:top w:val="nil"/>
                    <w:left w:val="nil"/>
                    <w:bottom w:val="nil"/>
                    <w:right w:val="nil"/>
                  </w:tcBorders>
                  <w:shd w:val="clear" w:color="000000" w:fill="FF0000"/>
                  <w:noWrap/>
                  <w:vAlign w:val="bottom"/>
                  <w:hideMark/>
                </w:tcPr>
                <w:p w:rsidR="00F93683" w:rsidRPr="00F93683" w:rsidDel="00BA1C03" w:rsidRDefault="00F93683" w:rsidP="00F93683">
                  <w:pPr>
                    <w:rPr>
                      <w:del w:id="598" w:author="Admin" w:date="2013-03-14T14:25:00Z"/>
                      <w:rFonts w:ascii="Arial" w:hAnsi="Arial" w:cs="Arial"/>
                      <w:color w:val="FFFFFF"/>
                      <w:sz w:val="18"/>
                      <w:szCs w:val="18"/>
                    </w:rPr>
                  </w:pPr>
                  <w:del w:id="599" w:author="Admin" w:date="2013-03-14T14:25:00Z">
                    <w:r w:rsidRPr="00F93683" w:rsidDel="00BA1C03">
                      <w:rPr>
                        <w:rFonts w:ascii="Arial" w:hAnsi="Arial" w:cs="Arial"/>
                        <w:color w:val="FFFFFF"/>
                        <w:sz w:val="18"/>
                        <w:szCs w:val="18"/>
                      </w:rPr>
                      <w:delText>Change Request is not over  10% Requirements ( =10% of total basic effort)</w:delText>
                    </w:r>
                  </w:del>
                </w:p>
              </w:tc>
              <w:tc>
                <w:tcPr>
                  <w:tcW w:w="1275" w:type="dxa"/>
                  <w:gridSpan w:val="2"/>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00" w:author="Admin" w:date="2013-03-14T14:25:00Z"/>
                      <w:rFonts w:ascii="Arial" w:hAnsi="Arial" w:cs="Arial"/>
                      <w:color w:val="FFFFFF"/>
                      <w:sz w:val="18"/>
                      <w:szCs w:val="18"/>
                    </w:rPr>
                  </w:pPr>
                  <w:del w:id="601" w:author="Admin" w:date="2013-03-14T14:25:00Z">
                    <w:r w:rsidRPr="00F93683" w:rsidDel="00BA1C03">
                      <w:rPr>
                        <w:rFonts w:ascii="Arial" w:hAnsi="Arial" w:cs="Arial"/>
                        <w:color w:val="FFFFFF"/>
                        <w:sz w:val="18"/>
                        <w:szCs w:val="18"/>
                      </w:rPr>
                      <w:delText> </w:delText>
                    </w:r>
                  </w:del>
                </w:p>
              </w:tc>
              <w:tc>
                <w:tcPr>
                  <w:tcW w:w="567" w:type="dxa"/>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02" w:author="Admin" w:date="2013-03-14T14:25:00Z"/>
                      <w:rFonts w:ascii="Arial" w:hAnsi="Arial" w:cs="Arial"/>
                      <w:color w:val="FFFFFF"/>
                      <w:sz w:val="18"/>
                      <w:szCs w:val="18"/>
                    </w:rPr>
                  </w:pPr>
                  <w:del w:id="603" w:author="Admin" w:date="2013-03-14T14:25:00Z">
                    <w:r w:rsidRPr="00F93683" w:rsidDel="00BA1C03">
                      <w:rPr>
                        <w:rFonts w:ascii="Arial" w:hAnsi="Arial" w:cs="Arial"/>
                        <w:color w:val="FFFFFF"/>
                        <w:sz w:val="18"/>
                        <w:szCs w:val="18"/>
                      </w:rPr>
                      <w:delText>0.48</w:delText>
                    </w:r>
                  </w:del>
                </w:p>
              </w:tc>
            </w:tr>
            <w:tr w:rsidR="00F93683" w:rsidRPr="00F93683" w:rsidDel="00BA1C03" w:rsidTr="00BC6C8C">
              <w:trPr>
                <w:gridAfter w:val="2"/>
                <w:wAfter w:w="1274" w:type="dxa"/>
                <w:trHeight w:val="240"/>
                <w:del w:id="604" w:author="Admin" w:date="2013-03-14T14:25:00Z"/>
              </w:trPr>
              <w:tc>
                <w:tcPr>
                  <w:tcW w:w="704" w:type="dxa"/>
                  <w:gridSpan w:val="4"/>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05" w:author="Admin" w:date="2013-03-14T14:25:00Z"/>
                      <w:rFonts w:ascii="Arial" w:hAnsi="Arial" w:cs="Arial"/>
                      <w:b/>
                      <w:bCs/>
                      <w:color w:val="FFFFFF"/>
                      <w:sz w:val="18"/>
                      <w:szCs w:val="18"/>
                    </w:rPr>
                  </w:pPr>
                  <w:del w:id="606" w:author="Admin" w:date="2013-03-14T14:25:00Z">
                    <w:r w:rsidRPr="00F93683" w:rsidDel="00BA1C03">
                      <w:rPr>
                        <w:rFonts w:ascii="Arial" w:hAnsi="Arial" w:cs="Arial"/>
                        <w:b/>
                        <w:bCs/>
                        <w:color w:val="FFFFFF"/>
                        <w:sz w:val="18"/>
                        <w:szCs w:val="18"/>
                      </w:rPr>
                      <w:delText> </w:delText>
                    </w:r>
                  </w:del>
                </w:p>
              </w:tc>
              <w:tc>
                <w:tcPr>
                  <w:tcW w:w="3325" w:type="dxa"/>
                  <w:tcBorders>
                    <w:top w:val="nil"/>
                    <w:left w:val="nil"/>
                    <w:bottom w:val="nil"/>
                    <w:right w:val="nil"/>
                  </w:tcBorders>
                  <w:shd w:val="clear" w:color="000000" w:fill="FF0000"/>
                  <w:noWrap/>
                  <w:vAlign w:val="bottom"/>
                  <w:hideMark/>
                </w:tcPr>
                <w:p w:rsidR="00F93683" w:rsidRPr="00F93683" w:rsidDel="00BA1C03" w:rsidRDefault="00F93683" w:rsidP="00F93683">
                  <w:pPr>
                    <w:rPr>
                      <w:del w:id="607" w:author="Admin" w:date="2013-03-14T14:25:00Z"/>
                      <w:rFonts w:ascii="Arial" w:hAnsi="Arial" w:cs="Arial"/>
                      <w:color w:val="FFFFFF"/>
                      <w:sz w:val="18"/>
                      <w:szCs w:val="18"/>
                    </w:rPr>
                  </w:pPr>
                  <w:del w:id="608" w:author="Admin" w:date="2013-03-14T14:25:00Z">
                    <w:r w:rsidRPr="00F93683" w:rsidDel="00BA1C03">
                      <w:rPr>
                        <w:rFonts w:ascii="Arial" w:hAnsi="Arial" w:cs="Arial"/>
                        <w:color w:val="FFFFFF"/>
                        <w:sz w:val="18"/>
                        <w:szCs w:val="18"/>
                      </w:rPr>
                      <w:delText>Total Effort</w:delText>
                    </w:r>
                  </w:del>
                </w:p>
              </w:tc>
              <w:tc>
                <w:tcPr>
                  <w:tcW w:w="3196" w:type="dxa"/>
                  <w:gridSpan w:val="4"/>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09" w:author="Admin" w:date="2013-03-14T14:25:00Z"/>
                      <w:rFonts w:ascii="Arial" w:hAnsi="Arial" w:cs="Arial"/>
                      <w:color w:val="FFFFFF"/>
                      <w:sz w:val="18"/>
                      <w:szCs w:val="18"/>
                    </w:rPr>
                  </w:pPr>
                  <w:del w:id="610" w:author="Admin" w:date="2013-03-14T14:25:00Z">
                    <w:r w:rsidRPr="00F93683" w:rsidDel="00BA1C03">
                      <w:rPr>
                        <w:rFonts w:ascii="Arial" w:hAnsi="Arial" w:cs="Arial"/>
                        <w:color w:val="FFFFFF"/>
                        <w:sz w:val="18"/>
                        <w:szCs w:val="18"/>
                      </w:rPr>
                      <w:delText> </w:delText>
                    </w:r>
                  </w:del>
                </w:p>
              </w:tc>
              <w:tc>
                <w:tcPr>
                  <w:tcW w:w="1275" w:type="dxa"/>
                  <w:gridSpan w:val="2"/>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11" w:author="Admin" w:date="2013-03-14T14:25:00Z"/>
                      <w:rFonts w:ascii="Arial" w:hAnsi="Arial" w:cs="Arial"/>
                      <w:color w:val="FFFFFF"/>
                      <w:sz w:val="18"/>
                      <w:szCs w:val="18"/>
                    </w:rPr>
                  </w:pPr>
                  <w:del w:id="612" w:author="Admin" w:date="2013-03-14T14:25:00Z">
                    <w:r w:rsidRPr="00F93683" w:rsidDel="00BA1C03">
                      <w:rPr>
                        <w:rFonts w:ascii="Arial" w:hAnsi="Arial" w:cs="Arial"/>
                        <w:color w:val="FFFFFF"/>
                        <w:sz w:val="18"/>
                        <w:szCs w:val="18"/>
                      </w:rPr>
                      <w:delText> </w:delText>
                    </w:r>
                  </w:del>
                </w:p>
              </w:tc>
              <w:tc>
                <w:tcPr>
                  <w:tcW w:w="567" w:type="dxa"/>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13" w:author="Admin" w:date="2013-03-14T14:25:00Z"/>
                      <w:rFonts w:ascii="Arial" w:hAnsi="Arial" w:cs="Arial"/>
                      <w:color w:val="FFFFFF"/>
                      <w:sz w:val="18"/>
                      <w:szCs w:val="18"/>
                    </w:rPr>
                  </w:pPr>
                  <w:del w:id="614" w:author="Admin" w:date="2013-03-14T14:25:00Z">
                    <w:r w:rsidRPr="00F93683" w:rsidDel="00BA1C03">
                      <w:rPr>
                        <w:rFonts w:ascii="Arial" w:hAnsi="Arial" w:cs="Arial"/>
                        <w:color w:val="FFFFFF"/>
                        <w:sz w:val="18"/>
                        <w:szCs w:val="18"/>
                      </w:rPr>
                      <w:delText>6</w:delText>
                    </w:r>
                  </w:del>
                </w:p>
              </w:tc>
            </w:tr>
            <w:tr w:rsidR="00F93683" w:rsidRPr="00F93683" w:rsidDel="00BA1C03" w:rsidTr="00BC6C8C">
              <w:trPr>
                <w:gridAfter w:val="2"/>
                <w:wAfter w:w="1274" w:type="dxa"/>
                <w:trHeight w:val="240"/>
                <w:del w:id="615" w:author="Admin" w:date="2013-03-14T14:25:00Z"/>
              </w:trPr>
              <w:tc>
                <w:tcPr>
                  <w:tcW w:w="704" w:type="dxa"/>
                  <w:gridSpan w:val="4"/>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16" w:author="Admin" w:date="2013-03-14T14:25:00Z"/>
                      <w:rFonts w:ascii="Arial" w:hAnsi="Arial" w:cs="Arial"/>
                      <w:b/>
                      <w:bCs/>
                      <w:color w:val="FFFFFF"/>
                      <w:sz w:val="18"/>
                      <w:szCs w:val="18"/>
                    </w:rPr>
                  </w:pPr>
                  <w:del w:id="617" w:author="Admin" w:date="2013-03-14T14:25:00Z">
                    <w:r w:rsidRPr="00F93683" w:rsidDel="00BA1C03">
                      <w:rPr>
                        <w:rFonts w:ascii="Arial" w:hAnsi="Arial" w:cs="Arial"/>
                        <w:b/>
                        <w:bCs/>
                        <w:color w:val="FFFFFF"/>
                        <w:sz w:val="18"/>
                        <w:szCs w:val="18"/>
                      </w:rPr>
                      <w:lastRenderedPageBreak/>
                      <w:delText> </w:delText>
                    </w:r>
                  </w:del>
                </w:p>
              </w:tc>
              <w:tc>
                <w:tcPr>
                  <w:tcW w:w="6521" w:type="dxa"/>
                  <w:gridSpan w:val="5"/>
                  <w:tcBorders>
                    <w:top w:val="nil"/>
                    <w:left w:val="nil"/>
                    <w:bottom w:val="nil"/>
                    <w:right w:val="nil"/>
                  </w:tcBorders>
                  <w:shd w:val="clear" w:color="000000" w:fill="FF0000"/>
                  <w:noWrap/>
                  <w:vAlign w:val="bottom"/>
                  <w:hideMark/>
                </w:tcPr>
                <w:p w:rsidR="00F93683" w:rsidRPr="00F93683" w:rsidDel="00BA1C03" w:rsidRDefault="00F93683" w:rsidP="00F93683">
                  <w:pPr>
                    <w:rPr>
                      <w:del w:id="618" w:author="Admin" w:date="2013-03-14T14:25:00Z"/>
                      <w:rFonts w:ascii="Arial" w:hAnsi="Arial" w:cs="Arial"/>
                      <w:color w:val="FFFFFF"/>
                      <w:sz w:val="18"/>
                      <w:szCs w:val="18"/>
                    </w:rPr>
                  </w:pPr>
                  <w:del w:id="619" w:author="Admin" w:date="2013-03-14T14:25:00Z">
                    <w:r w:rsidRPr="00F93683" w:rsidDel="00BA1C03">
                      <w:rPr>
                        <w:rFonts w:ascii="Arial" w:hAnsi="Arial" w:cs="Arial"/>
                        <w:color w:val="FFFFFF"/>
                        <w:sz w:val="18"/>
                        <w:szCs w:val="18"/>
                      </w:rPr>
                      <w:delText>Maintenance for 1 year after go-live (10% of total effort)</w:delText>
                    </w:r>
                  </w:del>
                </w:p>
              </w:tc>
              <w:tc>
                <w:tcPr>
                  <w:tcW w:w="1275" w:type="dxa"/>
                  <w:gridSpan w:val="2"/>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20" w:author="Admin" w:date="2013-03-14T14:25:00Z"/>
                      <w:rFonts w:ascii="Arial" w:hAnsi="Arial" w:cs="Arial"/>
                      <w:color w:val="FFFFFF"/>
                      <w:sz w:val="18"/>
                      <w:szCs w:val="18"/>
                    </w:rPr>
                  </w:pPr>
                  <w:del w:id="621" w:author="Admin" w:date="2013-03-14T14:25:00Z">
                    <w:r w:rsidRPr="00F93683" w:rsidDel="00BA1C03">
                      <w:rPr>
                        <w:rFonts w:ascii="Arial" w:hAnsi="Arial" w:cs="Arial"/>
                        <w:color w:val="FFFFFF"/>
                        <w:sz w:val="18"/>
                        <w:szCs w:val="18"/>
                      </w:rPr>
                      <w:delText> </w:delText>
                    </w:r>
                  </w:del>
                </w:p>
              </w:tc>
              <w:tc>
                <w:tcPr>
                  <w:tcW w:w="567" w:type="dxa"/>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22" w:author="Admin" w:date="2013-03-14T14:25:00Z"/>
                      <w:rFonts w:ascii="Arial" w:hAnsi="Arial" w:cs="Arial"/>
                      <w:color w:val="FFFFFF"/>
                      <w:sz w:val="18"/>
                      <w:szCs w:val="18"/>
                    </w:rPr>
                  </w:pPr>
                  <w:del w:id="623" w:author="Admin" w:date="2013-03-14T14:25:00Z">
                    <w:r w:rsidRPr="00F93683" w:rsidDel="00BA1C03">
                      <w:rPr>
                        <w:rFonts w:ascii="Arial" w:hAnsi="Arial" w:cs="Arial"/>
                        <w:color w:val="FFFFFF"/>
                        <w:sz w:val="18"/>
                        <w:szCs w:val="18"/>
                      </w:rPr>
                      <w:delText>0.6</w:delText>
                    </w:r>
                  </w:del>
                </w:p>
              </w:tc>
            </w:tr>
            <w:tr w:rsidR="00F93683" w:rsidRPr="00F93683" w:rsidDel="00BA1C03" w:rsidTr="00BC6C8C">
              <w:trPr>
                <w:gridAfter w:val="2"/>
                <w:wAfter w:w="1274" w:type="dxa"/>
                <w:trHeight w:val="240"/>
                <w:del w:id="624" w:author="Admin" w:date="2013-03-14T14:25:00Z"/>
              </w:trPr>
              <w:tc>
                <w:tcPr>
                  <w:tcW w:w="704" w:type="dxa"/>
                  <w:gridSpan w:val="4"/>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25" w:author="Admin" w:date="2013-03-14T14:25:00Z"/>
                      <w:rFonts w:ascii="Arial" w:hAnsi="Arial" w:cs="Arial"/>
                      <w:b/>
                      <w:bCs/>
                      <w:color w:val="FFFFFF"/>
                      <w:sz w:val="18"/>
                      <w:szCs w:val="18"/>
                    </w:rPr>
                  </w:pPr>
                  <w:del w:id="626" w:author="Admin" w:date="2013-03-14T14:25:00Z">
                    <w:r w:rsidRPr="00F93683" w:rsidDel="00BA1C03">
                      <w:rPr>
                        <w:rFonts w:ascii="Arial" w:hAnsi="Arial" w:cs="Arial"/>
                        <w:b/>
                        <w:bCs/>
                        <w:color w:val="FFFFFF"/>
                        <w:sz w:val="18"/>
                        <w:szCs w:val="18"/>
                      </w:rPr>
                      <w:delText> </w:delText>
                    </w:r>
                  </w:del>
                </w:p>
              </w:tc>
              <w:tc>
                <w:tcPr>
                  <w:tcW w:w="3325" w:type="dxa"/>
                  <w:tcBorders>
                    <w:top w:val="nil"/>
                    <w:left w:val="nil"/>
                    <w:bottom w:val="nil"/>
                    <w:right w:val="nil"/>
                  </w:tcBorders>
                  <w:shd w:val="clear" w:color="000000" w:fill="FF0000"/>
                  <w:noWrap/>
                  <w:vAlign w:val="bottom"/>
                  <w:hideMark/>
                </w:tcPr>
                <w:p w:rsidR="00F93683" w:rsidRPr="00F93683" w:rsidDel="00BA1C03" w:rsidRDefault="00F93683" w:rsidP="00F93683">
                  <w:pPr>
                    <w:rPr>
                      <w:del w:id="627" w:author="Admin" w:date="2013-03-14T14:25:00Z"/>
                      <w:rFonts w:ascii="Arial" w:hAnsi="Arial" w:cs="Arial"/>
                      <w:b/>
                      <w:bCs/>
                      <w:color w:val="FFFFFF"/>
                      <w:sz w:val="18"/>
                      <w:szCs w:val="18"/>
                    </w:rPr>
                  </w:pPr>
                  <w:del w:id="628" w:author="Admin" w:date="2013-03-14T14:25:00Z">
                    <w:r w:rsidRPr="00F93683" w:rsidDel="00BA1C03">
                      <w:rPr>
                        <w:rFonts w:ascii="Arial" w:hAnsi="Arial" w:cs="Arial"/>
                        <w:b/>
                        <w:bCs/>
                        <w:color w:val="FFFFFF"/>
                        <w:sz w:val="18"/>
                        <w:szCs w:val="18"/>
                      </w:rPr>
                      <w:delText>Final Effort</w:delText>
                    </w:r>
                  </w:del>
                </w:p>
              </w:tc>
              <w:tc>
                <w:tcPr>
                  <w:tcW w:w="3196" w:type="dxa"/>
                  <w:gridSpan w:val="4"/>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29" w:author="Admin" w:date="2013-03-14T14:25:00Z"/>
                      <w:rFonts w:ascii="Arial" w:hAnsi="Arial" w:cs="Arial"/>
                      <w:b/>
                      <w:bCs/>
                      <w:color w:val="FFFFFF"/>
                      <w:sz w:val="18"/>
                      <w:szCs w:val="18"/>
                    </w:rPr>
                  </w:pPr>
                  <w:del w:id="630" w:author="Admin" w:date="2013-03-14T14:25:00Z">
                    <w:r w:rsidRPr="00F93683" w:rsidDel="00BA1C03">
                      <w:rPr>
                        <w:rFonts w:ascii="Arial" w:hAnsi="Arial" w:cs="Arial"/>
                        <w:b/>
                        <w:bCs/>
                        <w:color w:val="FFFFFF"/>
                        <w:sz w:val="18"/>
                        <w:szCs w:val="18"/>
                      </w:rPr>
                      <w:delText> </w:delText>
                    </w:r>
                  </w:del>
                </w:p>
              </w:tc>
              <w:tc>
                <w:tcPr>
                  <w:tcW w:w="1275" w:type="dxa"/>
                  <w:gridSpan w:val="2"/>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31" w:author="Admin" w:date="2013-03-14T14:25:00Z"/>
                      <w:rFonts w:ascii="Arial" w:hAnsi="Arial" w:cs="Arial"/>
                      <w:b/>
                      <w:bCs/>
                      <w:color w:val="FFFFFF"/>
                      <w:sz w:val="18"/>
                      <w:szCs w:val="18"/>
                    </w:rPr>
                  </w:pPr>
                  <w:del w:id="632" w:author="Admin" w:date="2013-03-14T14:25:00Z">
                    <w:r w:rsidRPr="00F93683" w:rsidDel="00BA1C03">
                      <w:rPr>
                        <w:rFonts w:ascii="Arial" w:hAnsi="Arial" w:cs="Arial"/>
                        <w:b/>
                        <w:bCs/>
                        <w:color w:val="FFFFFF"/>
                        <w:sz w:val="18"/>
                        <w:szCs w:val="18"/>
                      </w:rPr>
                      <w:delText> </w:delText>
                    </w:r>
                  </w:del>
                </w:p>
              </w:tc>
              <w:tc>
                <w:tcPr>
                  <w:tcW w:w="567" w:type="dxa"/>
                  <w:tcBorders>
                    <w:top w:val="nil"/>
                    <w:left w:val="nil"/>
                    <w:bottom w:val="nil"/>
                    <w:right w:val="nil"/>
                  </w:tcBorders>
                  <w:shd w:val="clear" w:color="000000" w:fill="FF0000"/>
                  <w:noWrap/>
                  <w:vAlign w:val="bottom"/>
                  <w:hideMark/>
                </w:tcPr>
                <w:p w:rsidR="00F93683" w:rsidRPr="00F93683" w:rsidDel="00BA1C03" w:rsidRDefault="00F93683" w:rsidP="00F93683">
                  <w:pPr>
                    <w:jc w:val="center"/>
                    <w:rPr>
                      <w:del w:id="633" w:author="Admin" w:date="2013-03-14T14:25:00Z"/>
                      <w:rFonts w:ascii="Arial" w:hAnsi="Arial" w:cs="Arial"/>
                      <w:b/>
                      <w:bCs/>
                      <w:color w:val="FFFFFF"/>
                      <w:sz w:val="18"/>
                      <w:szCs w:val="18"/>
                    </w:rPr>
                  </w:pPr>
                  <w:del w:id="634" w:author="Admin" w:date="2013-03-14T14:25:00Z">
                    <w:r w:rsidRPr="00F93683" w:rsidDel="00BA1C03">
                      <w:rPr>
                        <w:rFonts w:ascii="Arial" w:hAnsi="Arial" w:cs="Arial"/>
                        <w:b/>
                        <w:bCs/>
                        <w:color w:val="FFFFFF"/>
                        <w:sz w:val="18"/>
                        <w:szCs w:val="18"/>
                      </w:rPr>
                      <w:delText>6.6</w:delText>
                    </w:r>
                  </w:del>
                </w:p>
              </w:tc>
            </w:tr>
            <w:tr w:rsidR="00BA1C03" w:rsidRPr="00BA1C03" w:rsidTr="00BA1C03">
              <w:trPr>
                <w:trHeight w:val="255"/>
                <w:ins w:id="635" w:author="Admin" w:date="2013-03-14T14:25:00Z"/>
              </w:trPr>
              <w:tc>
                <w:tcPr>
                  <w:tcW w:w="10361" w:type="dxa"/>
                  <w:gridSpan w:val="14"/>
                  <w:tcBorders>
                    <w:top w:val="single" w:sz="4" w:space="0" w:color="auto"/>
                    <w:left w:val="single" w:sz="4" w:space="0" w:color="auto"/>
                    <w:bottom w:val="single" w:sz="4" w:space="0" w:color="auto"/>
                    <w:right w:val="nil"/>
                  </w:tcBorders>
                  <w:shd w:val="clear" w:color="000000" w:fill="FF0000"/>
                  <w:noWrap/>
                  <w:vAlign w:val="bottom"/>
                  <w:hideMark/>
                </w:tcPr>
                <w:p w:rsidR="00BA1C03" w:rsidRPr="00BA1C03" w:rsidRDefault="00BA1C03" w:rsidP="00BA1C03">
                  <w:pPr>
                    <w:jc w:val="center"/>
                    <w:rPr>
                      <w:ins w:id="636" w:author="Admin" w:date="2013-03-14T14:25:00Z"/>
                      <w:rFonts w:ascii="Arial" w:hAnsi="Arial" w:cs="Arial"/>
                      <w:b/>
                      <w:bCs/>
                      <w:color w:val="FFFFFF"/>
                      <w:sz w:val="20"/>
                      <w:szCs w:val="20"/>
                    </w:rPr>
                  </w:pPr>
                  <w:ins w:id="637" w:author="Admin" w:date="2013-03-14T14:25:00Z">
                    <w:r w:rsidRPr="00BA1C03">
                      <w:rPr>
                        <w:rFonts w:ascii="Arial" w:hAnsi="Arial" w:cs="Arial"/>
                        <w:b/>
                        <w:bCs/>
                        <w:color w:val="FFFFFF"/>
                        <w:sz w:val="20"/>
                        <w:szCs w:val="20"/>
                      </w:rPr>
                      <w:t>Software Request Estimation</w:t>
                    </w:r>
                  </w:ins>
                </w:p>
              </w:tc>
            </w:tr>
            <w:tr w:rsidR="00BA1C03" w:rsidRPr="00BA1C03" w:rsidTr="00BA1C03">
              <w:trPr>
                <w:trHeight w:val="240"/>
                <w:ins w:id="638" w:author="Admin" w:date="2013-03-14T14:25:00Z"/>
              </w:trPr>
              <w:tc>
                <w:tcPr>
                  <w:tcW w:w="4600" w:type="dxa"/>
                  <w:gridSpan w:val="6"/>
                  <w:tcBorders>
                    <w:top w:val="single" w:sz="4" w:space="0" w:color="auto"/>
                    <w:left w:val="single" w:sz="4" w:space="0" w:color="auto"/>
                    <w:bottom w:val="single" w:sz="4" w:space="0" w:color="auto"/>
                    <w:right w:val="single" w:sz="4" w:space="0" w:color="auto"/>
                  </w:tcBorders>
                  <w:shd w:val="clear" w:color="000000" w:fill="FFFFCC"/>
                  <w:noWrap/>
                  <w:vAlign w:val="bottom"/>
                  <w:hideMark/>
                </w:tcPr>
                <w:p w:rsidR="00BA1C03" w:rsidRPr="00BA1C03" w:rsidRDefault="00BA1C03" w:rsidP="00BA1C03">
                  <w:pPr>
                    <w:rPr>
                      <w:ins w:id="639" w:author="Admin" w:date="2013-03-14T14:25:00Z"/>
                      <w:rFonts w:ascii="Arial" w:hAnsi="Arial" w:cs="Arial"/>
                      <w:b/>
                      <w:bCs/>
                      <w:sz w:val="18"/>
                      <w:szCs w:val="18"/>
                    </w:rPr>
                  </w:pPr>
                  <w:ins w:id="640" w:author="Admin" w:date="2013-03-14T14:25:00Z">
                    <w:r w:rsidRPr="00BA1C03">
                      <w:rPr>
                        <w:rFonts w:ascii="Arial" w:hAnsi="Arial" w:cs="Arial"/>
                        <w:b/>
                        <w:bCs/>
                        <w:sz w:val="18"/>
                        <w:szCs w:val="18"/>
                      </w:rPr>
                      <w:t>Tên yêu cầu:</w:t>
                    </w:r>
                  </w:ins>
                </w:p>
              </w:tc>
              <w:tc>
                <w:tcPr>
                  <w:tcW w:w="2407" w:type="dxa"/>
                  <w:gridSpan w:val="2"/>
                  <w:tcBorders>
                    <w:top w:val="nil"/>
                    <w:left w:val="nil"/>
                    <w:bottom w:val="single" w:sz="4" w:space="0" w:color="auto"/>
                    <w:right w:val="single" w:sz="4" w:space="0" w:color="auto"/>
                  </w:tcBorders>
                  <w:shd w:val="clear" w:color="auto" w:fill="auto"/>
                  <w:noWrap/>
                  <w:vAlign w:val="bottom"/>
                  <w:hideMark/>
                </w:tcPr>
                <w:p w:rsidR="00BA1C03" w:rsidRPr="00BA1C03" w:rsidRDefault="00BA1C03" w:rsidP="00BA1C03">
                  <w:pPr>
                    <w:rPr>
                      <w:ins w:id="641" w:author="Admin" w:date="2013-03-14T14:25:00Z"/>
                      <w:rFonts w:ascii="Arial" w:hAnsi="Arial" w:cs="Arial"/>
                      <w:sz w:val="18"/>
                      <w:szCs w:val="18"/>
                    </w:rPr>
                  </w:pPr>
                  <w:ins w:id="642" w:author="Admin" w:date="2013-03-14T14:25:00Z">
                    <w:r w:rsidRPr="00BA1C03">
                      <w:rPr>
                        <w:rFonts w:ascii="Arial" w:hAnsi="Arial" w:cs="Arial"/>
                        <w:sz w:val="18"/>
                        <w:szCs w:val="18"/>
                      </w:rPr>
                      <w:t>Nâng cấp Gateway</w:t>
                    </w:r>
                  </w:ins>
                </w:p>
              </w:tc>
              <w:tc>
                <w:tcPr>
                  <w:tcW w:w="2099" w:type="dxa"/>
                  <w:gridSpan w:val="5"/>
                  <w:tcBorders>
                    <w:top w:val="nil"/>
                    <w:left w:val="nil"/>
                    <w:bottom w:val="single" w:sz="4" w:space="0" w:color="auto"/>
                    <w:right w:val="single" w:sz="4" w:space="0" w:color="auto"/>
                  </w:tcBorders>
                  <w:shd w:val="clear" w:color="000000" w:fill="FFFFCC"/>
                  <w:noWrap/>
                  <w:vAlign w:val="bottom"/>
                  <w:hideMark/>
                </w:tcPr>
                <w:p w:rsidR="00BA1C03" w:rsidRPr="00BA1C03" w:rsidRDefault="00BA1C03" w:rsidP="00BA1C03">
                  <w:pPr>
                    <w:rPr>
                      <w:ins w:id="643" w:author="Admin" w:date="2013-03-14T14:25:00Z"/>
                      <w:rFonts w:ascii="Arial" w:hAnsi="Arial" w:cs="Arial"/>
                      <w:b/>
                      <w:bCs/>
                      <w:sz w:val="18"/>
                      <w:szCs w:val="18"/>
                    </w:rPr>
                  </w:pPr>
                  <w:ins w:id="644" w:author="Admin" w:date="2013-03-14T14:25:00Z">
                    <w:r w:rsidRPr="00BA1C03">
                      <w:rPr>
                        <w:rFonts w:ascii="Arial" w:hAnsi="Arial" w:cs="Arial"/>
                        <w:b/>
                        <w:bCs/>
                        <w:sz w:val="18"/>
                        <w:szCs w:val="18"/>
                      </w:rPr>
                      <w:t>Số yêu cầu:</w:t>
                    </w:r>
                  </w:ins>
                </w:p>
              </w:tc>
              <w:tc>
                <w:tcPr>
                  <w:tcW w:w="1255" w:type="dxa"/>
                  <w:tcBorders>
                    <w:top w:val="nil"/>
                    <w:left w:val="nil"/>
                    <w:bottom w:val="single" w:sz="4" w:space="0" w:color="auto"/>
                    <w:right w:val="single" w:sz="4" w:space="0" w:color="auto"/>
                  </w:tcBorders>
                  <w:shd w:val="clear" w:color="auto" w:fill="auto"/>
                  <w:noWrap/>
                  <w:vAlign w:val="bottom"/>
                  <w:hideMark/>
                </w:tcPr>
                <w:p w:rsidR="00BA1C03" w:rsidRPr="00BA1C03" w:rsidRDefault="00BA1C03" w:rsidP="00BA1C03">
                  <w:pPr>
                    <w:rPr>
                      <w:ins w:id="645" w:author="Admin" w:date="2013-03-14T14:25:00Z"/>
                      <w:rFonts w:ascii="Arial" w:hAnsi="Arial" w:cs="Arial"/>
                      <w:sz w:val="18"/>
                      <w:szCs w:val="18"/>
                    </w:rPr>
                  </w:pPr>
                  <w:ins w:id="646" w:author="Admin" w:date="2013-03-14T14:25:00Z">
                    <w:r w:rsidRPr="00BA1C03">
                      <w:rPr>
                        <w:rFonts w:ascii="Arial" w:hAnsi="Arial" w:cs="Arial"/>
                        <w:sz w:val="18"/>
                        <w:szCs w:val="18"/>
                      </w:rPr>
                      <w:t> </w:t>
                    </w:r>
                  </w:ins>
                </w:p>
              </w:tc>
            </w:tr>
            <w:tr w:rsidR="00BA1C03" w:rsidRPr="00BA1C03" w:rsidTr="00BA1C03">
              <w:trPr>
                <w:trHeight w:val="240"/>
                <w:ins w:id="647" w:author="Admin" w:date="2013-03-14T14:25:00Z"/>
              </w:trPr>
              <w:tc>
                <w:tcPr>
                  <w:tcW w:w="4600" w:type="dxa"/>
                  <w:gridSpan w:val="6"/>
                  <w:tcBorders>
                    <w:top w:val="single" w:sz="4" w:space="0" w:color="auto"/>
                    <w:left w:val="single" w:sz="4" w:space="0" w:color="auto"/>
                    <w:bottom w:val="single" w:sz="4" w:space="0" w:color="auto"/>
                    <w:right w:val="single" w:sz="4" w:space="0" w:color="auto"/>
                  </w:tcBorders>
                  <w:shd w:val="clear" w:color="000000" w:fill="FFFFCC"/>
                  <w:noWrap/>
                  <w:vAlign w:val="bottom"/>
                  <w:hideMark/>
                </w:tcPr>
                <w:p w:rsidR="00BA1C03" w:rsidRPr="00BA1C03" w:rsidRDefault="00BA1C03" w:rsidP="00BA1C03">
                  <w:pPr>
                    <w:rPr>
                      <w:ins w:id="648" w:author="Admin" w:date="2013-03-14T14:25:00Z"/>
                      <w:rFonts w:ascii="Arial" w:hAnsi="Arial" w:cs="Arial"/>
                      <w:b/>
                      <w:bCs/>
                      <w:sz w:val="18"/>
                      <w:szCs w:val="18"/>
                    </w:rPr>
                  </w:pPr>
                  <w:ins w:id="649" w:author="Admin" w:date="2013-03-14T14:25:00Z">
                    <w:r w:rsidRPr="00BA1C03">
                      <w:rPr>
                        <w:rFonts w:ascii="Arial" w:hAnsi="Arial" w:cs="Arial"/>
                        <w:b/>
                        <w:bCs/>
                        <w:sz w:val="18"/>
                        <w:szCs w:val="18"/>
                      </w:rPr>
                      <w:t>Người yêu cầu:</w:t>
                    </w:r>
                  </w:ins>
                </w:p>
              </w:tc>
              <w:tc>
                <w:tcPr>
                  <w:tcW w:w="2407" w:type="dxa"/>
                  <w:gridSpan w:val="2"/>
                  <w:tcBorders>
                    <w:top w:val="nil"/>
                    <w:left w:val="nil"/>
                    <w:bottom w:val="single" w:sz="4" w:space="0" w:color="auto"/>
                    <w:right w:val="single" w:sz="4" w:space="0" w:color="auto"/>
                  </w:tcBorders>
                  <w:shd w:val="clear" w:color="auto" w:fill="auto"/>
                  <w:noWrap/>
                  <w:vAlign w:val="bottom"/>
                  <w:hideMark/>
                </w:tcPr>
                <w:p w:rsidR="00BA1C03" w:rsidRPr="00BA1C03" w:rsidRDefault="00BA1C03" w:rsidP="00BA1C03">
                  <w:pPr>
                    <w:rPr>
                      <w:ins w:id="650" w:author="Admin" w:date="2013-03-14T14:25:00Z"/>
                      <w:rFonts w:ascii="Arial" w:hAnsi="Arial" w:cs="Arial"/>
                      <w:sz w:val="18"/>
                      <w:szCs w:val="18"/>
                    </w:rPr>
                  </w:pPr>
                  <w:ins w:id="651" w:author="Admin" w:date="2013-03-14T14:25:00Z">
                    <w:r w:rsidRPr="00BA1C03">
                      <w:rPr>
                        <w:rFonts w:ascii="Arial" w:hAnsi="Arial" w:cs="Arial"/>
                        <w:sz w:val="18"/>
                        <w:szCs w:val="18"/>
                      </w:rPr>
                      <w:t>HaiTTT</w:t>
                    </w:r>
                  </w:ins>
                </w:p>
              </w:tc>
              <w:tc>
                <w:tcPr>
                  <w:tcW w:w="2099" w:type="dxa"/>
                  <w:gridSpan w:val="5"/>
                  <w:tcBorders>
                    <w:top w:val="nil"/>
                    <w:left w:val="nil"/>
                    <w:bottom w:val="single" w:sz="4" w:space="0" w:color="auto"/>
                    <w:right w:val="single" w:sz="4" w:space="0" w:color="auto"/>
                  </w:tcBorders>
                  <w:shd w:val="clear" w:color="000000" w:fill="FFFFCC"/>
                  <w:noWrap/>
                  <w:vAlign w:val="bottom"/>
                  <w:hideMark/>
                </w:tcPr>
                <w:p w:rsidR="00BA1C03" w:rsidRPr="00BA1C03" w:rsidRDefault="00BA1C03" w:rsidP="00BA1C03">
                  <w:pPr>
                    <w:rPr>
                      <w:ins w:id="652" w:author="Admin" w:date="2013-03-14T14:25:00Z"/>
                      <w:rFonts w:ascii="Arial" w:hAnsi="Arial" w:cs="Arial"/>
                      <w:b/>
                      <w:bCs/>
                      <w:sz w:val="18"/>
                      <w:szCs w:val="18"/>
                    </w:rPr>
                  </w:pPr>
                  <w:ins w:id="653" w:author="Admin" w:date="2013-03-14T14:25:00Z">
                    <w:r w:rsidRPr="00BA1C03">
                      <w:rPr>
                        <w:rFonts w:ascii="Arial" w:hAnsi="Arial" w:cs="Arial"/>
                        <w:b/>
                        <w:bCs/>
                        <w:sz w:val="18"/>
                        <w:szCs w:val="18"/>
                      </w:rPr>
                      <w:t>Ngày gửi yêu cầu:</w:t>
                    </w:r>
                  </w:ins>
                </w:p>
              </w:tc>
              <w:tc>
                <w:tcPr>
                  <w:tcW w:w="1255" w:type="dxa"/>
                  <w:tcBorders>
                    <w:top w:val="nil"/>
                    <w:left w:val="nil"/>
                    <w:bottom w:val="single" w:sz="4" w:space="0" w:color="auto"/>
                    <w:right w:val="single" w:sz="4" w:space="0" w:color="auto"/>
                  </w:tcBorders>
                  <w:shd w:val="clear" w:color="auto" w:fill="auto"/>
                  <w:noWrap/>
                  <w:vAlign w:val="bottom"/>
                  <w:hideMark/>
                </w:tcPr>
                <w:p w:rsidR="00BA1C03" w:rsidRPr="00BA1C03" w:rsidRDefault="00BA1C03" w:rsidP="00BA1C03">
                  <w:pPr>
                    <w:rPr>
                      <w:ins w:id="654" w:author="Admin" w:date="2013-03-14T14:25:00Z"/>
                      <w:rFonts w:ascii="Arial" w:hAnsi="Arial" w:cs="Arial"/>
                      <w:sz w:val="18"/>
                      <w:szCs w:val="18"/>
                    </w:rPr>
                  </w:pPr>
                  <w:ins w:id="655" w:author="Admin" w:date="2013-03-14T14:25:00Z">
                    <w:r w:rsidRPr="00BA1C03">
                      <w:rPr>
                        <w:rFonts w:ascii="Arial" w:hAnsi="Arial" w:cs="Arial"/>
                        <w:sz w:val="18"/>
                        <w:szCs w:val="18"/>
                      </w:rPr>
                      <w:t> </w:t>
                    </w:r>
                  </w:ins>
                </w:p>
              </w:tc>
            </w:tr>
            <w:tr w:rsidR="00BA1C03" w:rsidRPr="00BA1C03" w:rsidTr="00BA1C03">
              <w:trPr>
                <w:trHeight w:val="240"/>
                <w:ins w:id="656" w:author="Admin" w:date="2013-03-14T14:25:00Z"/>
              </w:trPr>
              <w:tc>
                <w:tcPr>
                  <w:tcW w:w="4600" w:type="dxa"/>
                  <w:gridSpan w:val="6"/>
                  <w:tcBorders>
                    <w:top w:val="single" w:sz="4" w:space="0" w:color="auto"/>
                    <w:left w:val="single" w:sz="4" w:space="0" w:color="auto"/>
                    <w:bottom w:val="single" w:sz="4" w:space="0" w:color="auto"/>
                    <w:right w:val="single" w:sz="4" w:space="0" w:color="auto"/>
                  </w:tcBorders>
                  <w:shd w:val="clear" w:color="000000" w:fill="FFFFCC"/>
                  <w:noWrap/>
                  <w:vAlign w:val="bottom"/>
                  <w:hideMark/>
                </w:tcPr>
                <w:p w:rsidR="00BA1C03" w:rsidRPr="00BA1C03" w:rsidRDefault="00BA1C03" w:rsidP="00BA1C03">
                  <w:pPr>
                    <w:rPr>
                      <w:ins w:id="657" w:author="Admin" w:date="2013-03-14T14:25:00Z"/>
                      <w:rFonts w:ascii="Arial" w:hAnsi="Arial" w:cs="Arial"/>
                      <w:b/>
                      <w:bCs/>
                      <w:sz w:val="18"/>
                      <w:szCs w:val="18"/>
                    </w:rPr>
                  </w:pPr>
                  <w:ins w:id="658" w:author="Admin" w:date="2013-03-14T14:25:00Z">
                    <w:r w:rsidRPr="00BA1C03">
                      <w:rPr>
                        <w:rFonts w:ascii="Arial" w:hAnsi="Arial" w:cs="Arial"/>
                        <w:b/>
                        <w:bCs/>
                        <w:sz w:val="18"/>
                        <w:szCs w:val="18"/>
                      </w:rPr>
                      <w:t>Đơn vị:</w:t>
                    </w:r>
                  </w:ins>
                </w:p>
              </w:tc>
              <w:tc>
                <w:tcPr>
                  <w:tcW w:w="2407" w:type="dxa"/>
                  <w:gridSpan w:val="2"/>
                  <w:tcBorders>
                    <w:top w:val="nil"/>
                    <w:left w:val="nil"/>
                    <w:bottom w:val="single" w:sz="4" w:space="0" w:color="auto"/>
                    <w:right w:val="single" w:sz="4" w:space="0" w:color="auto"/>
                  </w:tcBorders>
                  <w:shd w:val="clear" w:color="auto" w:fill="auto"/>
                  <w:noWrap/>
                  <w:vAlign w:val="bottom"/>
                  <w:hideMark/>
                </w:tcPr>
                <w:p w:rsidR="00BA1C03" w:rsidRPr="00BA1C03" w:rsidRDefault="00BA1C03" w:rsidP="00BA1C03">
                  <w:pPr>
                    <w:rPr>
                      <w:ins w:id="659" w:author="Admin" w:date="2013-03-14T14:25:00Z"/>
                      <w:rFonts w:ascii="Arial" w:hAnsi="Arial" w:cs="Arial"/>
                      <w:sz w:val="18"/>
                      <w:szCs w:val="18"/>
                    </w:rPr>
                  </w:pPr>
                  <w:ins w:id="660" w:author="Admin" w:date="2013-03-14T14:25:00Z">
                    <w:r w:rsidRPr="00BA1C03">
                      <w:rPr>
                        <w:rFonts w:ascii="Arial" w:hAnsi="Arial" w:cs="Arial"/>
                        <w:sz w:val="18"/>
                        <w:szCs w:val="18"/>
                      </w:rPr>
                      <w:t>TTTT - Khối VH</w:t>
                    </w:r>
                  </w:ins>
                </w:p>
              </w:tc>
              <w:tc>
                <w:tcPr>
                  <w:tcW w:w="2099" w:type="dxa"/>
                  <w:gridSpan w:val="5"/>
                  <w:tcBorders>
                    <w:top w:val="nil"/>
                    <w:left w:val="nil"/>
                    <w:bottom w:val="single" w:sz="4" w:space="0" w:color="auto"/>
                    <w:right w:val="single" w:sz="4" w:space="0" w:color="auto"/>
                  </w:tcBorders>
                  <w:shd w:val="clear" w:color="000000" w:fill="FFFFCC"/>
                  <w:noWrap/>
                  <w:vAlign w:val="bottom"/>
                  <w:hideMark/>
                </w:tcPr>
                <w:p w:rsidR="00BA1C03" w:rsidRPr="00BA1C03" w:rsidRDefault="00BA1C03" w:rsidP="00BA1C03">
                  <w:pPr>
                    <w:rPr>
                      <w:ins w:id="661" w:author="Admin" w:date="2013-03-14T14:25:00Z"/>
                      <w:rFonts w:ascii="Arial" w:hAnsi="Arial" w:cs="Arial"/>
                      <w:b/>
                      <w:bCs/>
                      <w:sz w:val="18"/>
                      <w:szCs w:val="18"/>
                    </w:rPr>
                  </w:pPr>
                  <w:ins w:id="662" w:author="Admin" w:date="2013-03-14T14:25:00Z">
                    <w:r w:rsidRPr="00BA1C03">
                      <w:rPr>
                        <w:rFonts w:ascii="Arial" w:hAnsi="Arial" w:cs="Arial"/>
                        <w:b/>
                        <w:bCs/>
                        <w:sz w:val="18"/>
                        <w:szCs w:val="18"/>
                      </w:rPr>
                      <w:t>Lãnh đạo nghiệp vụ:</w:t>
                    </w:r>
                  </w:ins>
                </w:p>
              </w:tc>
              <w:tc>
                <w:tcPr>
                  <w:tcW w:w="1255" w:type="dxa"/>
                  <w:tcBorders>
                    <w:top w:val="nil"/>
                    <w:left w:val="nil"/>
                    <w:bottom w:val="single" w:sz="4" w:space="0" w:color="auto"/>
                    <w:right w:val="single" w:sz="4" w:space="0" w:color="auto"/>
                  </w:tcBorders>
                  <w:shd w:val="clear" w:color="auto" w:fill="auto"/>
                  <w:noWrap/>
                  <w:vAlign w:val="bottom"/>
                  <w:hideMark/>
                </w:tcPr>
                <w:p w:rsidR="00BA1C03" w:rsidRPr="00BA1C03" w:rsidRDefault="00BA1C03" w:rsidP="00BA1C03">
                  <w:pPr>
                    <w:rPr>
                      <w:ins w:id="663" w:author="Admin" w:date="2013-03-14T14:25:00Z"/>
                      <w:rFonts w:ascii="Arial" w:hAnsi="Arial" w:cs="Arial"/>
                      <w:sz w:val="18"/>
                      <w:szCs w:val="18"/>
                    </w:rPr>
                  </w:pPr>
                  <w:ins w:id="664" w:author="Admin" w:date="2013-03-14T14:25:00Z">
                    <w:r w:rsidRPr="00BA1C03">
                      <w:rPr>
                        <w:rFonts w:ascii="Arial" w:hAnsi="Arial" w:cs="Arial"/>
                        <w:sz w:val="18"/>
                        <w:szCs w:val="18"/>
                      </w:rPr>
                      <w:t> </w:t>
                    </w:r>
                  </w:ins>
                </w:p>
              </w:tc>
            </w:tr>
            <w:tr w:rsidR="00BA1C03" w:rsidRPr="00BA1C03" w:rsidTr="00BA1C03">
              <w:trPr>
                <w:trHeight w:val="240"/>
                <w:ins w:id="665" w:author="Admin" w:date="2013-03-14T14:25:00Z"/>
              </w:trPr>
              <w:tc>
                <w:tcPr>
                  <w:tcW w:w="4600" w:type="dxa"/>
                  <w:gridSpan w:val="6"/>
                  <w:tcBorders>
                    <w:top w:val="single" w:sz="4" w:space="0" w:color="auto"/>
                    <w:left w:val="single" w:sz="4" w:space="0" w:color="auto"/>
                    <w:bottom w:val="nil"/>
                    <w:right w:val="single" w:sz="4" w:space="0" w:color="auto"/>
                  </w:tcBorders>
                  <w:shd w:val="clear" w:color="000000" w:fill="FFFFCC"/>
                  <w:noWrap/>
                  <w:vAlign w:val="bottom"/>
                  <w:hideMark/>
                </w:tcPr>
                <w:p w:rsidR="00BA1C03" w:rsidRPr="00BA1C03" w:rsidRDefault="00BA1C03" w:rsidP="00BA1C03">
                  <w:pPr>
                    <w:rPr>
                      <w:ins w:id="666" w:author="Admin" w:date="2013-03-14T14:25:00Z"/>
                      <w:rFonts w:ascii="Arial" w:hAnsi="Arial" w:cs="Arial"/>
                      <w:b/>
                      <w:bCs/>
                      <w:sz w:val="18"/>
                      <w:szCs w:val="18"/>
                    </w:rPr>
                  </w:pPr>
                  <w:ins w:id="667" w:author="Admin" w:date="2013-03-14T14:25:00Z">
                    <w:r w:rsidRPr="00BA1C03">
                      <w:rPr>
                        <w:rFonts w:ascii="Arial" w:hAnsi="Arial" w:cs="Arial"/>
                        <w:b/>
                        <w:bCs/>
                        <w:sz w:val="18"/>
                        <w:szCs w:val="18"/>
                      </w:rPr>
                      <w:t>Người phân tích:</w:t>
                    </w:r>
                  </w:ins>
                </w:p>
              </w:tc>
              <w:tc>
                <w:tcPr>
                  <w:tcW w:w="2407" w:type="dxa"/>
                  <w:gridSpan w:val="2"/>
                  <w:tcBorders>
                    <w:top w:val="nil"/>
                    <w:left w:val="nil"/>
                    <w:bottom w:val="nil"/>
                    <w:right w:val="single" w:sz="4" w:space="0" w:color="auto"/>
                  </w:tcBorders>
                  <w:shd w:val="clear" w:color="auto" w:fill="auto"/>
                  <w:noWrap/>
                  <w:vAlign w:val="bottom"/>
                  <w:hideMark/>
                </w:tcPr>
                <w:p w:rsidR="00BA1C03" w:rsidRPr="00BA1C03" w:rsidRDefault="00BA1C03" w:rsidP="00BA1C03">
                  <w:pPr>
                    <w:rPr>
                      <w:ins w:id="668" w:author="Admin" w:date="2013-03-14T14:25:00Z"/>
                      <w:rFonts w:ascii="Arial" w:hAnsi="Arial" w:cs="Arial"/>
                      <w:sz w:val="18"/>
                      <w:szCs w:val="18"/>
                    </w:rPr>
                  </w:pPr>
                  <w:ins w:id="669" w:author="Admin" w:date="2013-03-14T14:25:00Z">
                    <w:r w:rsidRPr="00BA1C03">
                      <w:rPr>
                        <w:rFonts w:ascii="Arial" w:hAnsi="Arial" w:cs="Arial"/>
                        <w:sz w:val="18"/>
                        <w:szCs w:val="18"/>
                      </w:rPr>
                      <w:t>HaNP</w:t>
                    </w:r>
                  </w:ins>
                </w:p>
              </w:tc>
              <w:tc>
                <w:tcPr>
                  <w:tcW w:w="2099" w:type="dxa"/>
                  <w:gridSpan w:val="5"/>
                  <w:tcBorders>
                    <w:top w:val="nil"/>
                    <w:left w:val="nil"/>
                    <w:bottom w:val="nil"/>
                    <w:right w:val="single" w:sz="4" w:space="0" w:color="auto"/>
                  </w:tcBorders>
                  <w:shd w:val="clear" w:color="000000" w:fill="FFFFCC"/>
                  <w:noWrap/>
                  <w:vAlign w:val="bottom"/>
                  <w:hideMark/>
                </w:tcPr>
                <w:p w:rsidR="00BA1C03" w:rsidRPr="00BA1C03" w:rsidRDefault="00BA1C03" w:rsidP="00BA1C03">
                  <w:pPr>
                    <w:rPr>
                      <w:ins w:id="670" w:author="Admin" w:date="2013-03-14T14:25:00Z"/>
                      <w:rFonts w:ascii="Arial" w:hAnsi="Arial" w:cs="Arial"/>
                      <w:b/>
                      <w:bCs/>
                      <w:sz w:val="18"/>
                      <w:szCs w:val="18"/>
                    </w:rPr>
                  </w:pPr>
                  <w:ins w:id="671" w:author="Admin" w:date="2013-03-14T14:25:00Z">
                    <w:r w:rsidRPr="00BA1C03">
                      <w:rPr>
                        <w:rFonts w:ascii="Arial" w:hAnsi="Arial" w:cs="Arial"/>
                        <w:b/>
                        <w:bCs/>
                        <w:sz w:val="18"/>
                        <w:szCs w:val="18"/>
                      </w:rPr>
                      <w:t>Ngày cập nhật:</w:t>
                    </w:r>
                  </w:ins>
                </w:p>
              </w:tc>
              <w:tc>
                <w:tcPr>
                  <w:tcW w:w="1255" w:type="dxa"/>
                  <w:tcBorders>
                    <w:top w:val="nil"/>
                    <w:left w:val="nil"/>
                    <w:bottom w:val="nil"/>
                    <w:right w:val="single" w:sz="4" w:space="0" w:color="auto"/>
                  </w:tcBorders>
                  <w:shd w:val="clear" w:color="auto" w:fill="auto"/>
                  <w:noWrap/>
                  <w:vAlign w:val="bottom"/>
                  <w:hideMark/>
                </w:tcPr>
                <w:p w:rsidR="00BA1C03" w:rsidRPr="00BA1C03" w:rsidRDefault="00BA1C03" w:rsidP="00BA1C03">
                  <w:pPr>
                    <w:rPr>
                      <w:ins w:id="672" w:author="Admin" w:date="2013-03-14T14:25:00Z"/>
                      <w:rFonts w:ascii="Arial" w:hAnsi="Arial" w:cs="Arial"/>
                      <w:sz w:val="18"/>
                      <w:szCs w:val="18"/>
                    </w:rPr>
                  </w:pPr>
                  <w:ins w:id="673" w:author="Admin" w:date="2013-03-14T14:25:00Z">
                    <w:r w:rsidRPr="00BA1C03">
                      <w:rPr>
                        <w:rFonts w:ascii="Arial" w:hAnsi="Arial" w:cs="Arial"/>
                        <w:sz w:val="18"/>
                        <w:szCs w:val="18"/>
                      </w:rPr>
                      <w:t>4/2/2013</w:t>
                    </w:r>
                  </w:ins>
                </w:p>
              </w:tc>
            </w:tr>
            <w:tr w:rsidR="00BA1C03" w:rsidRPr="00BA1C03" w:rsidTr="00BA1C03">
              <w:trPr>
                <w:trHeight w:val="240"/>
                <w:ins w:id="674" w:author="Admin" w:date="2013-03-14T14:25:00Z"/>
              </w:trPr>
              <w:tc>
                <w:tcPr>
                  <w:tcW w:w="4600" w:type="dxa"/>
                  <w:gridSpan w:val="6"/>
                  <w:tcBorders>
                    <w:top w:val="single" w:sz="4" w:space="0" w:color="auto"/>
                    <w:left w:val="single" w:sz="4" w:space="0" w:color="auto"/>
                    <w:bottom w:val="nil"/>
                    <w:right w:val="single" w:sz="4" w:space="0" w:color="auto"/>
                  </w:tcBorders>
                  <w:shd w:val="clear" w:color="000000" w:fill="FFFFCC"/>
                  <w:noWrap/>
                  <w:vAlign w:val="bottom"/>
                  <w:hideMark/>
                </w:tcPr>
                <w:p w:rsidR="00BA1C03" w:rsidRPr="00BA1C03" w:rsidRDefault="00BA1C03" w:rsidP="00BA1C03">
                  <w:pPr>
                    <w:rPr>
                      <w:ins w:id="675" w:author="Admin" w:date="2013-03-14T14:25:00Z"/>
                      <w:rFonts w:ascii="Arial" w:hAnsi="Arial" w:cs="Arial"/>
                      <w:b/>
                      <w:bCs/>
                      <w:sz w:val="18"/>
                      <w:szCs w:val="18"/>
                    </w:rPr>
                  </w:pPr>
                  <w:ins w:id="676" w:author="Admin" w:date="2013-03-14T14:25:00Z">
                    <w:r w:rsidRPr="00BA1C03">
                      <w:rPr>
                        <w:rFonts w:ascii="Arial" w:hAnsi="Arial" w:cs="Arial"/>
                        <w:b/>
                        <w:bCs/>
                        <w:sz w:val="18"/>
                        <w:szCs w:val="18"/>
                      </w:rPr>
                      <w:t>Giám đốc phát triển:</w:t>
                    </w:r>
                  </w:ins>
                </w:p>
              </w:tc>
              <w:tc>
                <w:tcPr>
                  <w:tcW w:w="2407" w:type="dxa"/>
                  <w:gridSpan w:val="2"/>
                  <w:tcBorders>
                    <w:top w:val="single" w:sz="4" w:space="0" w:color="auto"/>
                    <w:left w:val="nil"/>
                    <w:bottom w:val="nil"/>
                    <w:right w:val="single" w:sz="4" w:space="0" w:color="auto"/>
                  </w:tcBorders>
                  <w:shd w:val="clear" w:color="auto" w:fill="auto"/>
                  <w:noWrap/>
                  <w:vAlign w:val="bottom"/>
                  <w:hideMark/>
                </w:tcPr>
                <w:p w:rsidR="00BA1C03" w:rsidRPr="00BA1C03" w:rsidRDefault="00BA1C03" w:rsidP="00BA1C03">
                  <w:pPr>
                    <w:rPr>
                      <w:ins w:id="677" w:author="Admin" w:date="2013-03-14T14:25:00Z"/>
                      <w:rFonts w:ascii="Arial" w:hAnsi="Arial" w:cs="Arial"/>
                      <w:sz w:val="18"/>
                      <w:szCs w:val="18"/>
                    </w:rPr>
                  </w:pPr>
                  <w:ins w:id="678" w:author="Admin" w:date="2013-03-14T14:25:00Z">
                    <w:r w:rsidRPr="00BA1C03">
                      <w:rPr>
                        <w:rFonts w:ascii="Arial" w:hAnsi="Arial" w:cs="Arial"/>
                        <w:sz w:val="18"/>
                        <w:szCs w:val="18"/>
                      </w:rPr>
                      <w:t>HieuTK</w:t>
                    </w:r>
                  </w:ins>
                </w:p>
              </w:tc>
              <w:tc>
                <w:tcPr>
                  <w:tcW w:w="2099" w:type="dxa"/>
                  <w:gridSpan w:val="5"/>
                  <w:tcBorders>
                    <w:top w:val="single" w:sz="4" w:space="0" w:color="auto"/>
                    <w:left w:val="nil"/>
                    <w:bottom w:val="nil"/>
                    <w:right w:val="single" w:sz="4" w:space="0" w:color="auto"/>
                  </w:tcBorders>
                  <w:shd w:val="clear" w:color="000000" w:fill="FFFFCC"/>
                  <w:noWrap/>
                  <w:vAlign w:val="bottom"/>
                  <w:hideMark/>
                </w:tcPr>
                <w:p w:rsidR="00BA1C03" w:rsidRPr="00BA1C03" w:rsidRDefault="00BA1C03" w:rsidP="00BA1C03">
                  <w:pPr>
                    <w:rPr>
                      <w:ins w:id="679" w:author="Admin" w:date="2013-03-14T14:25:00Z"/>
                      <w:rFonts w:ascii="Arial" w:hAnsi="Arial" w:cs="Arial"/>
                      <w:b/>
                      <w:bCs/>
                      <w:sz w:val="18"/>
                      <w:szCs w:val="18"/>
                    </w:rPr>
                  </w:pPr>
                  <w:ins w:id="680" w:author="Admin" w:date="2013-03-14T14:25:00Z">
                    <w:r w:rsidRPr="00BA1C03">
                      <w:rPr>
                        <w:rFonts w:ascii="Arial" w:hAnsi="Arial" w:cs="Arial"/>
                        <w:b/>
                        <w:bCs/>
                        <w:sz w:val="18"/>
                        <w:szCs w:val="18"/>
                      </w:rPr>
                      <w:t>Giám đốc chương trình:</w:t>
                    </w:r>
                  </w:ins>
                </w:p>
              </w:tc>
              <w:tc>
                <w:tcPr>
                  <w:tcW w:w="1255" w:type="dxa"/>
                  <w:tcBorders>
                    <w:top w:val="single" w:sz="4" w:space="0" w:color="auto"/>
                    <w:left w:val="nil"/>
                    <w:bottom w:val="nil"/>
                    <w:right w:val="single" w:sz="4" w:space="0" w:color="auto"/>
                  </w:tcBorders>
                  <w:shd w:val="clear" w:color="auto" w:fill="auto"/>
                  <w:noWrap/>
                  <w:vAlign w:val="bottom"/>
                  <w:hideMark/>
                </w:tcPr>
                <w:p w:rsidR="00BA1C03" w:rsidRPr="00BA1C03" w:rsidRDefault="00BA1C03" w:rsidP="00BA1C03">
                  <w:pPr>
                    <w:rPr>
                      <w:ins w:id="681" w:author="Admin" w:date="2013-03-14T14:25:00Z"/>
                      <w:rFonts w:ascii="Arial" w:hAnsi="Arial" w:cs="Arial"/>
                      <w:sz w:val="18"/>
                      <w:szCs w:val="18"/>
                    </w:rPr>
                  </w:pPr>
                  <w:ins w:id="682" w:author="Admin" w:date="2013-03-14T14:25:00Z">
                    <w:r w:rsidRPr="00BA1C03">
                      <w:rPr>
                        <w:rFonts w:ascii="Arial" w:hAnsi="Arial" w:cs="Arial"/>
                        <w:sz w:val="18"/>
                        <w:szCs w:val="18"/>
                      </w:rPr>
                      <w:t>KhanhNQ</w:t>
                    </w:r>
                  </w:ins>
                </w:p>
              </w:tc>
            </w:tr>
            <w:tr w:rsidR="00BA1C03" w:rsidRPr="00BA1C03" w:rsidTr="00BA1C03">
              <w:trPr>
                <w:trHeight w:val="240"/>
                <w:ins w:id="683" w:author="Admin" w:date="2013-03-14T14:25:00Z"/>
              </w:trPr>
              <w:tc>
                <w:tcPr>
                  <w:tcW w:w="10361" w:type="dxa"/>
                  <w:gridSpan w:val="14"/>
                  <w:tcBorders>
                    <w:top w:val="single" w:sz="4" w:space="0" w:color="auto"/>
                    <w:left w:val="single" w:sz="4" w:space="0" w:color="auto"/>
                    <w:bottom w:val="nil"/>
                    <w:right w:val="single" w:sz="4" w:space="0" w:color="000000"/>
                  </w:tcBorders>
                  <w:shd w:val="clear" w:color="000000" w:fill="FFFFCC"/>
                  <w:noWrap/>
                  <w:vAlign w:val="bottom"/>
                  <w:hideMark/>
                </w:tcPr>
                <w:p w:rsidR="00BA1C03" w:rsidRPr="00BA1C03" w:rsidRDefault="00BA1C03" w:rsidP="00BA1C03">
                  <w:pPr>
                    <w:rPr>
                      <w:ins w:id="684" w:author="Admin" w:date="2013-03-14T14:25:00Z"/>
                      <w:rFonts w:ascii="Arial" w:hAnsi="Arial" w:cs="Arial"/>
                      <w:b/>
                      <w:bCs/>
                      <w:sz w:val="18"/>
                      <w:szCs w:val="18"/>
                    </w:rPr>
                  </w:pPr>
                  <w:ins w:id="685" w:author="Admin" w:date="2013-03-14T14:25:00Z">
                    <w:r w:rsidRPr="00BA1C03">
                      <w:rPr>
                        <w:rFonts w:ascii="Arial" w:hAnsi="Arial" w:cs="Arial"/>
                        <w:b/>
                        <w:bCs/>
                        <w:sz w:val="18"/>
                        <w:szCs w:val="18"/>
                      </w:rPr>
                      <w:t>MÔ TẢ YÊU CẦU:</w:t>
                    </w:r>
                  </w:ins>
                </w:p>
              </w:tc>
            </w:tr>
            <w:tr w:rsidR="00BA1C03" w:rsidRPr="00BA1C03" w:rsidTr="00BA1C03">
              <w:trPr>
                <w:trHeight w:val="810"/>
                <w:ins w:id="686" w:author="Admin" w:date="2013-03-14T14:25:00Z"/>
              </w:trPr>
              <w:tc>
                <w:tcPr>
                  <w:tcW w:w="660" w:type="dxa"/>
                  <w:gridSpan w:val="3"/>
                  <w:tcBorders>
                    <w:top w:val="nil"/>
                    <w:left w:val="single" w:sz="4" w:space="0" w:color="auto"/>
                    <w:bottom w:val="single" w:sz="4" w:space="0" w:color="auto"/>
                    <w:right w:val="nil"/>
                  </w:tcBorders>
                  <w:shd w:val="clear" w:color="000000" w:fill="FFFFCC"/>
                  <w:noWrap/>
                  <w:vAlign w:val="bottom"/>
                  <w:hideMark/>
                </w:tcPr>
                <w:p w:rsidR="00BA1C03" w:rsidRPr="00BA1C03" w:rsidRDefault="00BA1C03" w:rsidP="00BA1C03">
                  <w:pPr>
                    <w:rPr>
                      <w:ins w:id="687" w:author="Admin" w:date="2013-03-14T14:25:00Z"/>
                      <w:rFonts w:ascii="Arial" w:hAnsi="Arial" w:cs="Arial"/>
                      <w:b/>
                      <w:bCs/>
                      <w:sz w:val="18"/>
                      <w:szCs w:val="18"/>
                    </w:rPr>
                  </w:pPr>
                  <w:ins w:id="688" w:author="Admin" w:date="2013-03-14T14:25:00Z">
                    <w:r w:rsidRPr="00BA1C03">
                      <w:rPr>
                        <w:rFonts w:ascii="Arial" w:hAnsi="Arial" w:cs="Arial"/>
                        <w:b/>
                        <w:bCs/>
                        <w:sz w:val="18"/>
                        <w:szCs w:val="18"/>
                      </w:rPr>
                      <w:t> </w:t>
                    </w:r>
                  </w:ins>
                </w:p>
              </w:tc>
              <w:tc>
                <w:tcPr>
                  <w:tcW w:w="9701" w:type="dxa"/>
                  <w:gridSpan w:val="11"/>
                  <w:tcBorders>
                    <w:top w:val="nil"/>
                    <w:left w:val="nil"/>
                    <w:bottom w:val="single" w:sz="4" w:space="0" w:color="auto"/>
                    <w:right w:val="single" w:sz="4" w:space="0" w:color="000000"/>
                  </w:tcBorders>
                  <w:shd w:val="clear" w:color="auto" w:fill="auto"/>
                  <w:vAlign w:val="bottom"/>
                  <w:hideMark/>
                </w:tcPr>
                <w:p w:rsidR="00BA1C03" w:rsidRPr="00BA1C03" w:rsidRDefault="00BA1C03" w:rsidP="00BA1C03">
                  <w:pPr>
                    <w:rPr>
                      <w:ins w:id="689" w:author="Admin" w:date="2013-03-14T14:25:00Z"/>
                      <w:rFonts w:ascii="Arial" w:hAnsi="Arial" w:cs="Arial"/>
                      <w:color w:val="000000"/>
                      <w:sz w:val="18"/>
                      <w:szCs w:val="18"/>
                    </w:rPr>
                  </w:pPr>
                  <w:ins w:id="690" w:author="Admin" w:date="2013-03-14T14:25:00Z">
                    <w:r w:rsidRPr="00BA1C03">
                      <w:rPr>
                        <w:rFonts w:ascii="Arial" w:hAnsi="Arial" w:cs="Arial"/>
                        <w:color w:val="000000"/>
                        <w:sz w:val="18"/>
                        <w:szCs w:val="18"/>
                      </w:rPr>
                      <w:t>1. Xây dựng sản phầm IBPS  sau giờ cutofftime trên BDS</w:t>
                    </w:r>
                    <w:r w:rsidRPr="00BA1C03">
                      <w:rPr>
                        <w:rFonts w:ascii="Arial" w:hAnsi="Arial" w:cs="Arial"/>
                        <w:color w:val="000000"/>
                        <w:sz w:val="18"/>
                        <w:szCs w:val="18"/>
                      </w:rPr>
                      <w:br/>
                      <w:t>2. Map tự động Ngân hàng hưởng các điện đi citad từ BDS</w:t>
                    </w:r>
                    <w:r w:rsidRPr="00BA1C03">
                      <w:rPr>
                        <w:rFonts w:ascii="Arial" w:hAnsi="Arial" w:cs="Arial"/>
                        <w:color w:val="000000"/>
                        <w:sz w:val="18"/>
                        <w:szCs w:val="18"/>
                      </w:rPr>
                      <w:br/>
                      <w:t>3. Map cổng 011 và 040 theo như tham số ngân hàng</w:t>
                    </w:r>
                  </w:ins>
                </w:p>
              </w:tc>
            </w:tr>
            <w:tr w:rsidR="00BA1C03" w:rsidRPr="00BA1C03" w:rsidTr="00BA1C03">
              <w:trPr>
                <w:trHeight w:val="240"/>
                <w:ins w:id="691" w:author="Admin" w:date="2013-03-14T14:25:00Z"/>
              </w:trPr>
              <w:tc>
                <w:tcPr>
                  <w:tcW w:w="10361" w:type="dxa"/>
                  <w:gridSpan w:val="14"/>
                  <w:tcBorders>
                    <w:top w:val="single" w:sz="4" w:space="0" w:color="auto"/>
                    <w:left w:val="single" w:sz="4" w:space="0" w:color="auto"/>
                    <w:bottom w:val="nil"/>
                    <w:right w:val="single" w:sz="4" w:space="0" w:color="000000"/>
                  </w:tcBorders>
                  <w:shd w:val="clear" w:color="000000" w:fill="FFFFCC"/>
                  <w:noWrap/>
                  <w:vAlign w:val="bottom"/>
                  <w:hideMark/>
                </w:tcPr>
                <w:p w:rsidR="00BA1C03" w:rsidRPr="00BA1C03" w:rsidRDefault="00BA1C03" w:rsidP="00BA1C03">
                  <w:pPr>
                    <w:rPr>
                      <w:ins w:id="692" w:author="Admin" w:date="2013-03-14T14:25:00Z"/>
                      <w:rFonts w:ascii="Arial" w:hAnsi="Arial" w:cs="Arial"/>
                      <w:b/>
                      <w:bCs/>
                      <w:sz w:val="18"/>
                      <w:szCs w:val="18"/>
                    </w:rPr>
                  </w:pPr>
                  <w:ins w:id="693" w:author="Admin" w:date="2013-03-14T14:25:00Z">
                    <w:r w:rsidRPr="00BA1C03">
                      <w:rPr>
                        <w:rFonts w:ascii="Arial" w:hAnsi="Arial" w:cs="Arial"/>
                        <w:b/>
                        <w:bCs/>
                        <w:sz w:val="18"/>
                        <w:szCs w:val="18"/>
                      </w:rPr>
                      <w:t>TÓM TẮT GiẢI PHÁP:</w:t>
                    </w:r>
                  </w:ins>
                </w:p>
              </w:tc>
            </w:tr>
            <w:tr w:rsidR="00BA1C03" w:rsidRPr="00BA1C03" w:rsidTr="00BA1C03">
              <w:trPr>
                <w:trHeight w:val="2040"/>
                <w:ins w:id="694" w:author="Admin" w:date="2013-03-14T14:25:00Z"/>
              </w:trPr>
              <w:tc>
                <w:tcPr>
                  <w:tcW w:w="660" w:type="dxa"/>
                  <w:gridSpan w:val="3"/>
                  <w:tcBorders>
                    <w:top w:val="nil"/>
                    <w:left w:val="single" w:sz="4" w:space="0" w:color="auto"/>
                    <w:bottom w:val="single" w:sz="4" w:space="0" w:color="auto"/>
                    <w:right w:val="nil"/>
                  </w:tcBorders>
                  <w:shd w:val="clear" w:color="000000" w:fill="FFFFCC"/>
                  <w:noWrap/>
                  <w:vAlign w:val="bottom"/>
                  <w:hideMark/>
                </w:tcPr>
                <w:p w:rsidR="00BA1C03" w:rsidRPr="00BA1C03" w:rsidRDefault="00BA1C03" w:rsidP="00BA1C03">
                  <w:pPr>
                    <w:rPr>
                      <w:ins w:id="695" w:author="Admin" w:date="2013-03-14T14:25:00Z"/>
                      <w:rFonts w:ascii="Arial" w:hAnsi="Arial" w:cs="Arial"/>
                      <w:b/>
                      <w:bCs/>
                      <w:sz w:val="18"/>
                      <w:szCs w:val="18"/>
                    </w:rPr>
                  </w:pPr>
                  <w:ins w:id="696" w:author="Admin" w:date="2013-03-14T14:25:00Z">
                    <w:r w:rsidRPr="00BA1C03">
                      <w:rPr>
                        <w:rFonts w:ascii="Arial" w:hAnsi="Arial" w:cs="Arial"/>
                        <w:b/>
                        <w:bCs/>
                        <w:sz w:val="18"/>
                        <w:szCs w:val="18"/>
                      </w:rPr>
                      <w:t> </w:t>
                    </w:r>
                  </w:ins>
                </w:p>
              </w:tc>
              <w:tc>
                <w:tcPr>
                  <w:tcW w:w="9701" w:type="dxa"/>
                  <w:gridSpan w:val="11"/>
                  <w:tcBorders>
                    <w:top w:val="nil"/>
                    <w:left w:val="nil"/>
                    <w:bottom w:val="single" w:sz="4" w:space="0" w:color="auto"/>
                    <w:right w:val="single" w:sz="4" w:space="0" w:color="000000"/>
                  </w:tcBorders>
                  <w:shd w:val="clear" w:color="auto" w:fill="auto"/>
                  <w:vAlign w:val="bottom"/>
                  <w:hideMark/>
                </w:tcPr>
                <w:p w:rsidR="00BA1C03" w:rsidRPr="00BA1C03" w:rsidRDefault="00BA1C03" w:rsidP="00BA1C03">
                  <w:pPr>
                    <w:rPr>
                      <w:ins w:id="697" w:author="Admin" w:date="2013-03-14T14:25:00Z"/>
                      <w:rFonts w:ascii="Arial" w:hAnsi="Arial" w:cs="Arial"/>
                      <w:color w:val="000000"/>
                      <w:sz w:val="18"/>
                      <w:szCs w:val="18"/>
                    </w:rPr>
                  </w:pPr>
                  <w:ins w:id="698" w:author="Admin" w:date="2013-03-14T14:25:00Z">
                    <w:r w:rsidRPr="00BA1C03">
                      <w:rPr>
                        <w:rFonts w:ascii="Arial" w:hAnsi="Arial" w:cs="Arial"/>
                        <w:color w:val="000000"/>
                        <w:sz w:val="18"/>
                        <w:szCs w:val="18"/>
                      </w:rPr>
                      <w:t>+ Tạo chương trình để chặn điện OL12 (giá trị thấp) và OL13 (giá trị cao) sau giờ cut off time (hiện tại OL12 là sau 15h; OL13 là sau 16h) trước khi lên GW. Lưu điện. Đặt schedule để tự động đẩy điện lên GW vào ngày làm việc tiếp theo.</w:t>
                    </w:r>
                    <w:r w:rsidRPr="00BA1C03">
                      <w:rPr>
                        <w:rFonts w:ascii="Arial" w:hAnsi="Arial" w:cs="Arial"/>
                        <w:color w:val="000000"/>
                        <w:sz w:val="18"/>
                        <w:szCs w:val="18"/>
                      </w:rPr>
                      <w:br/>
                      <w:t>+ Tạo 2 báo cáo: 2 BC trên công cụ chặn điện (theo mẫu đính kèm).</w:t>
                    </w:r>
                    <w:r w:rsidRPr="00BA1C03">
                      <w:rPr>
                        <w:rFonts w:ascii="Arial" w:hAnsi="Arial" w:cs="Arial"/>
                        <w:color w:val="000000"/>
                        <w:sz w:val="18"/>
                        <w:szCs w:val="18"/>
                      </w:rPr>
                      <w:br/>
                      <w:t>+ Chỉnh sửa bổ sung các sản phẩm OL12; OL13 trên chương trình check điện đi hiện nay (Mr Phương đầu mối)</w:t>
                    </w:r>
                    <w:r w:rsidRPr="00BA1C03">
                      <w:rPr>
                        <w:rFonts w:ascii="Arial" w:hAnsi="Arial" w:cs="Arial"/>
                        <w:color w:val="000000"/>
                        <w:sz w:val="18"/>
                        <w:szCs w:val="18"/>
                      </w:rPr>
                      <w:br/>
                      <w:t xml:space="preserve">+ Nâng cấp GW để tự động map NH nhận, NH hưởng theo bảng map được cung cấp (do nghiệp vụ cung cấp). </w:t>
                    </w:r>
                    <w:r w:rsidRPr="00BA1C03">
                      <w:rPr>
                        <w:rFonts w:ascii="Arial" w:hAnsi="Arial" w:cs="Arial"/>
                        <w:color w:val="000000"/>
                        <w:sz w:val="18"/>
                        <w:szCs w:val="18"/>
                      </w:rPr>
                      <w:br/>
                      <w:t>+ Nâng cấp để phân tách lại cổng citad</w:t>
                    </w:r>
                    <w:r w:rsidRPr="00BA1C03">
                      <w:rPr>
                        <w:rFonts w:ascii="Arial" w:hAnsi="Arial" w:cs="Arial"/>
                        <w:color w:val="000000"/>
                        <w:sz w:val="18"/>
                        <w:szCs w:val="18"/>
                      </w:rPr>
                      <w:br/>
                      <w:t>+ Nâng cấp monitor gateway để cài đặt tham số ngân hàng tách về cổng 011</w:t>
                    </w:r>
                  </w:ins>
                </w:p>
              </w:tc>
            </w:tr>
            <w:tr w:rsidR="00BA1C03" w:rsidRPr="00BA1C03" w:rsidTr="00BA1C03">
              <w:trPr>
                <w:trHeight w:val="240"/>
                <w:ins w:id="699" w:author="Admin" w:date="2013-03-14T14:25:00Z"/>
              </w:trPr>
              <w:tc>
                <w:tcPr>
                  <w:tcW w:w="10361" w:type="dxa"/>
                  <w:gridSpan w:val="14"/>
                  <w:tcBorders>
                    <w:top w:val="single" w:sz="4" w:space="0" w:color="auto"/>
                    <w:left w:val="single" w:sz="4" w:space="0" w:color="auto"/>
                    <w:bottom w:val="nil"/>
                    <w:right w:val="single" w:sz="4" w:space="0" w:color="000000"/>
                  </w:tcBorders>
                  <w:shd w:val="clear" w:color="000000" w:fill="FFFFCC"/>
                  <w:noWrap/>
                  <w:vAlign w:val="bottom"/>
                  <w:hideMark/>
                </w:tcPr>
                <w:p w:rsidR="00BA1C03" w:rsidRPr="00BA1C03" w:rsidRDefault="00BA1C03" w:rsidP="00BA1C03">
                  <w:pPr>
                    <w:rPr>
                      <w:ins w:id="700" w:author="Admin" w:date="2013-03-14T14:25:00Z"/>
                      <w:rFonts w:ascii="Arial" w:hAnsi="Arial" w:cs="Arial"/>
                      <w:b/>
                      <w:bCs/>
                      <w:sz w:val="18"/>
                      <w:szCs w:val="18"/>
                    </w:rPr>
                  </w:pPr>
                  <w:ins w:id="701" w:author="Admin" w:date="2013-03-14T14:25:00Z">
                    <w:r w:rsidRPr="00BA1C03">
                      <w:rPr>
                        <w:rFonts w:ascii="Arial" w:hAnsi="Arial" w:cs="Arial"/>
                        <w:b/>
                        <w:bCs/>
                        <w:sz w:val="18"/>
                        <w:szCs w:val="18"/>
                      </w:rPr>
                      <w:t>PHẠM VI THỰC HIỆN:</w:t>
                    </w:r>
                  </w:ins>
                </w:p>
              </w:tc>
            </w:tr>
            <w:tr w:rsidR="00BA1C03" w:rsidRPr="00BA1C03" w:rsidTr="00BA1C03">
              <w:trPr>
                <w:trHeight w:val="435"/>
                <w:ins w:id="702" w:author="Admin" w:date="2013-03-14T14:25:00Z"/>
              </w:trPr>
              <w:tc>
                <w:tcPr>
                  <w:tcW w:w="660" w:type="dxa"/>
                  <w:gridSpan w:val="3"/>
                  <w:tcBorders>
                    <w:top w:val="nil"/>
                    <w:left w:val="single" w:sz="4" w:space="0" w:color="auto"/>
                    <w:bottom w:val="single" w:sz="4" w:space="0" w:color="auto"/>
                    <w:right w:val="nil"/>
                  </w:tcBorders>
                  <w:shd w:val="clear" w:color="000000" w:fill="FFFFCC"/>
                  <w:noWrap/>
                  <w:vAlign w:val="bottom"/>
                  <w:hideMark/>
                </w:tcPr>
                <w:p w:rsidR="00BA1C03" w:rsidRPr="00BA1C03" w:rsidRDefault="00BA1C03" w:rsidP="00BA1C03">
                  <w:pPr>
                    <w:rPr>
                      <w:ins w:id="703" w:author="Admin" w:date="2013-03-14T14:25:00Z"/>
                      <w:rFonts w:ascii="Arial" w:hAnsi="Arial" w:cs="Arial"/>
                      <w:b/>
                      <w:bCs/>
                      <w:sz w:val="18"/>
                      <w:szCs w:val="18"/>
                    </w:rPr>
                  </w:pPr>
                  <w:ins w:id="704" w:author="Admin" w:date="2013-03-14T14:25:00Z">
                    <w:r w:rsidRPr="00BA1C03">
                      <w:rPr>
                        <w:rFonts w:ascii="Arial" w:hAnsi="Arial" w:cs="Arial"/>
                        <w:b/>
                        <w:bCs/>
                        <w:sz w:val="18"/>
                        <w:szCs w:val="18"/>
                      </w:rPr>
                      <w:t> </w:t>
                    </w:r>
                  </w:ins>
                </w:p>
              </w:tc>
              <w:tc>
                <w:tcPr>
                  <w:tcW w:w="9701" w:type="dxa"/>
                  <w:gridSpan w:val="11"/>
                  <w:tcBorders>
                    <w:top w:val="nil"/>
                    <w:left w:val="nil"/>
                    <w:bottom w:val="single" w:sz="4" w:space="0" w:color="auto"/>
                    <w:right w:val="single" w:sz="4" w:space="0" w:color="000000"/>
                  </w:tcBorders>
                  <w:shd w:val="clear" w:color="auto" w:fill="auto"/>
                  <w:vAlign w:val="bottom"/>
                  <w:hideMark/>
                </w:tcPr>
                <w:p w:rsidR="00BA1C03" w:rsidRPr="00BA1C03" w:rsidRDefault="00BA1C03" w:rsidP="00BA1C03">
                  <w:pPr>
                    <w:rPr>
                      <w:ins w:id="705" w:author="Admin" w:date="2013-03-14T14:25:00Z"/>
                      <w:rFonts w:ascii="Arial" w:hAnsi="Arial" w:cs="Arial"/>
                      <w:color w:val="000000"/>
                      <w:sz w:val="18"/>
                      <w:szCs w:val="18"/>
                    </w:rPr>
                  </w:pPr>
                  <w:ins w:id="706" w:author="Admin" w:date="2013-03-14T14:25:00Z">
                    <w:r w:rsidRPr="00BA1C03">
                      <w:rPr>
                        <w:rFonts w:ascii="Arial" w:hAnsi="Arial" w:cs="Arial"/>
                        <w:color w:val="000000"/>
                        <w:sz w:val="18"/>
                        <w:szCs w:val="18"/>
                      </w:rPr>
                      <w:t>Nâng cấp GW</w:t>
                    </w:r>
                  </w:ins>
                </w:p>
              </w:tc>
            </w:tr>
            <w:tr w:rsidR="00BA1C03" w:rsidRPr="00BA1C03" w:rsidTr="00BA1C03">
              <w:trPr>
                <w:trHeight w:val="240"/>
                <w:ins w:id="707" w:author="Admin" w:date="2013-03-14T14:25:00Z"/>
              </w:trPr>
              <w:tc>
                <w:tcPr>
                  <w:tcW w:w="10361" w:type="dxa"/>
                  <w:gridSpan w:val="14"/>
                  <w:tcBorders>
                    <w:top w:val="single" w:sz="4" w:space="0" w:color="auto"/>
                    <w:left w:val="single" w:sz="4" w:space="0" w:color="auto"/>
                    <w:bottom w:val="nil"/>
                    <w:right w:val="single" w:sz="4" w:space="0" w:color="000000"/>
                  </w:tcBorders>
                  <w:shd w:val="clear" w:color="000000" w:fill="FFFFCC"/>
                  <w:noWrap/>
                  <w:vAlign w:val="bottom"/>
                  <w:hideMark/>
                </w:tcPr>
                <w:p w:rsidR="00BA1C03" w:rsidRPr="00BA1C03" w:rsidRDefault="00BA1C03" w:rsidP="00BA1C03">
                  <w:pPr>
                    <w:rPr>
                      <w:ins w:id="708" w:author="Admin" w:date="2013-03-14T14:25:00Z"/>
                      <w:rFonts w:ascii="Arial" w:hAnsi="Arial" w:cs="Arial"/>
                      <w:b/>
                      <w:bCs/>
                      <w:sz w:val="18"/>
                      <w:szCs w:val="18"/>
                    </w:rPr>
                  </w:pPr>
                  <w:ins w:id="709" w:author="Admin" w:date="2013-03-14T14:25:00Z">
                    <w:r w:rsidRPr="00BA1C03">
                      <w:rPr>
                        <w:rFonts w:ascii="Arial" w:hAnsi="Arial" w:cs="Arial"/>
                        <w:b/>
                        <w:bCs/>
                        <w:sz w:val="18"/>
                        <w:szCs w:val="18"/>
                      </w:rPr>
                      <w:t>YẾU TỐ LOẠI TRỪ:</w:t>
                    </w:r>
                  </w:ins>
                </w:p>
              </w:tc>
            </w:tr>
            <w:tr w:rsidR="00BA1C03" w:rsidRPr="00BA1C03" w:rsidTr="00BA1C03">
              <w:trPr>
                <w:trHeight w:val="1620"/>
                <w:ins w:id="710" w:author="Admin" w:date="2013-03-14T14:25:00Z"/>
              </w:trPr>
              <w:tc>
                <w:tcPr>
                  <w:tcW w:w="660" w:type="dxa"/>
                  <w:gridSpan w:val="3"/>
                  <w:tcBorders>
                    <w:top w:val="nil"/>
                    <w:left w:val="single" w:sz="4" w:space="0" w:color="auto"/>
                    <w:bottom w:val="single" w:sz="4" w:space="0" w:color="auto"/>
                    <w:right w:val="nil"/>
                  </w:tcBorders>
                  <w:shd w:val="clear" w:color="000000" w:fill="FFFFCC"/>
                  <w:noWrap/>
                  <w:vAlign w:val="bottom"/>
                  <w:hideMark/>
                </w:tcPr>
                <w:p w:rsidR="00BA1C03" w:rsidRPr="00BA1C03" w:rsidRDefault="00BA1C03" w:rsidP="00BA1C03">
                  <w:pPr>
                    <w:rPr>
                      <w:ins w:id="711" w:author="Admin" w:date="2013-03-14T14:25:00Z"/>
                      <w:rFonts w:ascii="Arial" w:hAnsi="Arial" w:cs="Arial"/>
                      <w:b/>
                      <w:bCs/>
                      <w:sz w:val="18"/>
                      <w:szCs w:val="18"/>
                    </w:rPr>
                  </w:pPr>
                  <w:ins w:id="712" w:author="Admin" w:date="2013-03-14T14:25:00Z">
                    <w:r w:rsidRPr="00BA1C03">
                      <w:rPr>
                        <w:rFonts w:ascii="Arial" w:hAnsi="Arial" w:cs="Arial"/>
                        <w:b/>
                        <w:bCs/>
                        <w:sz w:val="18"/>
                        <w:szCs w:val="18"/>
                      </w:rPr>
                      <w:t> </w:t>
                    </w:r>
                  </w:ins>
                </w:p>
              </w:tc>
              <w:tc>
                <w:tcPr>
                  <w:tcW w:w="9701" w:type="dxa"/>
                  <w:gridSpan w:val="11"/>
                  <w:tcBorders>
                    <w:top w:val="nil"/>
                    <w:left w:val="nil"/>
                    <w:bottom w:val="single" w:sz="4" w:space="0" w:color="auto"/>
                    <w:right w:val="single" w:sz="4" w:space="0" w:color="000000"/>
                  </w:tcBorders>
                  <w:shd w:val="clear" w:color="auto" w:fill="auto"/>
                  <w:vAlign w:val="bottom"/>
                  <w:hideMark/>
                </w:tcPr>
                <w:p w:rsidR="00BA1C03" w:rsidRPr="00BA1C03" w:rsidRDefault="00BA1C03" w:rsidP="00BA1C03">
                  <w:pPr>
                    <w:rPr>
                      <w:ins w:id="713" w:author="Admin" w:date="2013-03-14T14:25:00Z"/>
                      <w:rFonts w:ascii="Arial" w:hAnsi="Arial" w:cs="Arial"/>
                      <w:color w:val="000000"/>
                      <w:sz w:val="18"/>
                      <w:szCs w:val="18"/>
                    </w:rPr>
                  </w:pPr>
                  <w:ins w:id="714" w:author="Admin" w:date="2013-03-14T14:25:00Z">
                    <w:r w:rsidRPr="00BA1C03">
                      <w:rPr>
                        <w:rFonts w:ascii="Arial" w:hAnsi="Arial" w:cs="Arial"/>
                        <w:color w:val="000000"/>
                        <w:sz w:val="18"/>
                        <w:szCs w:val="18"/>
                      </w:rPr>
                      <w:t xml:space="preserve">+ Việc quy định sử dụng OL12 và OL13 sau giờ cut off time là biện pháp hành chính, không phải tự động. </w:t>
                    </w:r>
                    <w:r w:rsidRPr="00BA1C03">
                      <w:rPr>
                        <w:rFonts w:ascii="Arial" w:hAnsi="Arial" w:cs="Arial"/>
                        <w:color w:val="000000"/>
                        <w:sz w:val="18"/>
                        <w:szCs w:val="18"/>
                      </w:rPr>
                      <w:br/>
                      <w:t>+ Bỏ tham số giờ cutoff time của OL12 và OL13.</w:t>
                    </w:r>
                    <w:r w:rsidRPr="00BA1C03">
                      <w:rPr>
                        <w:rFonts w:ascii="Arial" w:hAnsi="Arial" w:cs="Arial"/>
                        <w:color w:val="000000"/>
                        <w:sz w:val="18"/>
                        <w:szCs w:val="18"/>
                      </w:rPr>
                      <w:br/>
                      <w:t>+ Không nâng cấp hệ thống BDS. Không thay đổi trường province trên BDS, nghiệp vụ sẽ tự thay đổi hệ thống mã chi nhánh trên BDS (bằng cách nhập tham số trên màn hình xanh).</w:t>
                    </w:r>
                  </w:ins>
                </w:p>
              </w:tc>
            </w:tr>
            <w:tr w:rsidR="00BA1C03" w:rsidRPr="00BA1C03" w:rsidTr="00BA1C03">
              <w:trPr>
                <w:trHeight w:val="240"/>
                <w:ins w:id="715" w:author="Admin" w:date="2013-03-14T14:25:00Z"/>
              </w:trPr>
              <w:tc>
                <w:tcPr>
                  <w:tcW w:w="10361" w:type="dxa"/>
                  <w:gridSpan w:val="14"/>
                  <w:tcBorders>
                    <w:top w:val="single" w:sz="4" w:space="0" w:color="auto"/>
                    <w:left w:val="single" w:sz="4" w:space="0" w:color="auto"/>
                    <w:bottom w:val="nil"/>
                    <w:right w:val="single" w:sz="4" w:space="0" w:color="000000"/>
                  </w:tcBorders>
                  <w:shd w:val="clear" w:color="000000" w:fill="FFFFCC"/>
                  <w:noWrap/>
                  <w:vAlign w:val="bottom"/>
                  <w:hideMark/>
                </w:tcPr>
                <w:p w:rsidR="00BA1C03" w:rsidRPr="00BA1C03" w:rsidRDefault="00BA1C03" w:rsidP="00BA1C03">
                  <w:pPr>
                    <w:rPr>
                      <w:ins w:id="716" w:author="Admin" w:date="2013-03-14T14:25:00Z"/>
                      <w:rFonts w:ascii="Arial" w:hAnsi="Arial" w:cs="Arial"/>
                      <w:b/>
                      <w:bCs/>
                      <w:sz w:val="18"/>
                      <w:szCs w:val="18"/>
                    </w:rPr>
                  </w:pPr>
                  <w:ins w:id="717" w:author="Admin" w:date="2013-03-14T14:25:00Z">
                    <w:r w:rsidRPr="00BA1C03">
                      <w:rPr>
                        <w:rFonts w:ascii="Arial" w:hAnsi="Arial" w:cs="Arial"/>
                        <w:b/>
                        <w:bCs/>
                        <w:sz w:val="18"/>
                        <w:szCs w:val="18"/>
                      </w:rPr>
                      <w:t>GiẢ ĐỊNH:</w:t>
                    </w:r>
                  </w:ins>
                </w:p>
              </w:tc>
            </w:tr>
            <w:tr w:rsidR="00BA1C03" w:rsidRPr="00BA1C03" w:rsidTr="00BA1C03">
              <w:trPr>
                <w:trHeight w:val="345"/>
                <w:ins w:id="718" w:author="Admin" w:date="2013-03-14T14:25:00Z"/>
              </w:trPr>
              <w:tc>
                <w:tcPr>
                  <w:tcW w:w="660" w:type="dxa"/>
                  <w:gridSpan w:val="3"/>
                  <w:tcBorders>
                    <w:top w:val="nil"/>
                    <w:left w:val="single" w:sz="4" w:space="0" w:color="auto"/>
                    <w:bottom w:val="single" w:sz="4" w:space="0" w:color="auto"/>
                    <w:right w:val="nil"/>
                  </w:tcBorders>
                  <w:shd w:val="clear" w:color="000000" w:fill="FFFFCC"/>
                  <w:noWrap/>
                  <w:vAlign w:val="bottom"/>
                  <w:hideMark/>
                </w:tcPr>
                <w:p w:rsidR="00BA1C03" w:rsidRPr="00BA1C03" w:rsidRDefault="00BA1C03" w:rsidP="00BA1C03">
                  <w:pPr>
                    <w:rPr>
                      <w:ins w:id="719" w:author="Admin" w:date="2013-03-14T14:25:00Z"/>
                      <w:rFonts w:ascii="Arial" w:hAnsi="Arial" w:cs="Arial"/>
                      <w:b/>
                      <w:bCs/>
                      <w:sz w:val="18"/>
                      <w:szCs w:val="18"/>
                    </w:rPr>
                  </w:pPr>
                  <w:ins w:id="720" w:author="Admin" w:date="2013-03-14T14:25:00Z">
                    <w:r w:rsidRPr="00BA1C03">
                      <w:rPr>
                        <w:rFonts w:ascii="Arial" w:hAnsi="Arial" w:cs="Arial"/>
                        <w:b/>
                        <w:bCs/>
                        <w:sz w:val="18"/>
                        <w:szCs w:val="18"/>
                      </w:rPr>
                      <w:t> </w:t>
                    </w:r>
                  </w:ins>
                </w:p>
              </w:tc>
              <w:tc>
                <w:tcPr>
                  <w:tcW w:w="9701" w:type="dxa"/>
                  <w:gridSpan w:val="11"/>
                  <w:tcBorders>
                    <w:top w:val="nil"/>
                    <w:left w:val="nil"/>
                    <w:bottom w:val="single" w:sz="4" w:space="0" w:color="auto"/>
                    <w:right w:val="single" w:sz="4" w:space="0" w:color="000000"/>
                  </w:tcBorders>
                  <w:shd w:val="clear" w:color="auto" w:fill="auto"/>
                  <w:vAlign w:val="bottom"/>
                  <w:hideMark/>
                </w:tcPr>
                <w:p w:rsidR="00BA1C03" w:rsidRPr="00BA1C03" w:rsidRDefault="00BA1C03" w:rsidP="00BA1C03">
                  <w:pPr>
                    <w:rPr>
                      <w:ins w:id="721" w:author="Admin" w:date="2013-03-14T14:25:00Z"/>
                      <w:rFonts w:ascii="Arial" w:hAnsi="Arial" w:cs="Arial"/>
                      <w:color w:val="000000"/>
                      <w:sz w:val="18"/>
                      <w:szCs w:val="18"/>
                    </w:rPr>
                  </w:pPr>
                  <w:ins w:id="722" w:author="Admin" w:date="2013-03-14T14:25:00Z">
                    <w:r w:rsidRPr="00BA1C03">
                      <w:rPr>
                        <w:rFonts w:ascii="Arial" w:hAnsi="Arial" w:cs="Arial"/>
                        <w:color w:val="000000"/>
                        <w:sz w:val="18"/>
                        <w:szCs w:val="18"/>
                      </w:rPr>
                      <w:t> </w:t>
                    </w:r>
                  </w:ins>
                </w:p>
              </w:tc>
            </w:tr>
            <w:tr w:rsidR="00BA1C03" w:rsidRPr="00BA1C03" w:rsidTr="00BA1C03">
              <w:trPr>
                <w:trHeight w:val="240"/>
                <w:ins w:id="723" w:author="Admin" w:date="2013-03-14T14:25:00Z"/>
              </w:trPr>
              <w:tc>
                <w:tcPr>
                  <w:tcW w:w="10361" w:type="dxa"/>
                  <w:gridSpan w:val="14"/>
                  <w:tcBorders>
                    <w:top w:val="single" w:sz="4" w:space="0" w:color="auto"/>
                    <w:left w:val="single" w:sz="4" w:space="0" w:color="auto"/>
                    <w:bottom w:val="nil"/>
                    <w:right w:val="single" w:sz="4" w:space="0" w:color="000000"/>
                  </w:tcBorders>
                  <w:shd w:val="clear" w:color="000000" w:fill="FFFFCC"/>
                  <w:noWrap/>
                  <w:vAlign w:val="bottom"/>
                  <w:hideMark/>
                </w:tcPr>
                <w:p w:rsidR="00BA1C03" w:rsidRPr="00BA1C03" w:rsidRDefault="00BA1C03" w:rsidP="00BA1C03">
                  <w:pPr>
                    <w:rPr>
                      <w:ins w:id="724" w:author="Admin" w:date="2013-03-14T14:25:00Z"/>
                      <w:rFonts w:ascii="Arial" w:hAnsi="Arial" w:cs="Arial"/>
                      <w:b/>
                      <w:bCs/>
                      <w:sz w:val="18"/>
                      <w:szCs w:val="18"/>
                    </w:rPr>
                  </w:pPr>
                  <w:ins w:id="725" w:author="Admin" w:date="2013-03-14T14:25:00Z">
                    <w:r w:rsidRPr="00BA1C03">
                      <w:rPr>
                        <w:rFonts w:ascii="Arial" w:hAnsi="Arial" w:cs="Arial"/>
                        <w:b/>
                        <w:bCs/>
                        <w:sz w:val="18"/>
                        <w:szCs w:val="18"/>
                      </w:rPr>
                      <w:t>CÔNG VIỆC VÀ NGUỒN LỰC THỰC HIỆN</w:t>
                    </w:r>
                  </w:ins>
                </w:p>
              </w:tc>
            </w:tr>
            <w:tr w:rsidR="00BA1C03" w:rsidRPr="00BA1C03" w:rsidTr="00BA1C03">
              <w:trPr>
                <w:trHeight w:val="240"/>
                <w:ins w:id="726" w:author="Admin" w:date="2013-03-14T14:25:00Z"/>
              </w:trPr>
              <w:tc>
                <w:tcPr>
                  <w:tcW w:w="660" w:type="dxa"/>
                  <w:gridSpan w:val="3"/>
                  <w:tcBorders>
                    <w:top w:val="single" w:sz="4" w:space="0" w:color="auto"/>
                    <w:left w:val="single" w:sz="4" w:space="0" w:color="auto"/>
                    <w:bottom w:val="single" w:sz="4" w:space="0" w:color="auto"/>
                    <w:right w:val="single" w:sz="4" w:space="0" w:color="auto"/>
                  </w:tcBorders>
                  <w:shd w:val="clear" w:color="000000" w:fill="FFFFCC"/>
                  <w:vAlign w:val="bottom"/>
                  <w:hideMark/>
                </w:tcPr>
                <w:p w:rsidR="00BA1C03" w:rsidRPr="00BA1C03" w:rsidRDefault="00BA1C03" w:rsidP="00BA1C03">
                  <w:pPr>
                    <w:jc w:val="center"/>
                    <w:rPr>
                      <w:ins w:id="727" w:author="Admin" w:date="2013-03-14T14:25:00Z"/>
                      <w:rFonts w:ascii="Arial" w:hAnsi="Arial" w:cs="Arial"/>
                      <w:b/>
                      <w:bCs/>
                      <w:sz w:val="18"/>
                      <w:szCs w:val="18"/>
                    </w:rPr>
                  </w:pPr>
                  <w:ins w:id="728" w:author="Admin" w:date="2013-03-14T14:25:00Z">
                    <w:r w:rsidRPr="00BA1C03">
                      <w:rPr>
                        <w:rFonts w:ascii="Arial" w:hAnsi="Arial" w:cs="Arial"/>
                        <w:b/>
                        <w:bCs/>
                        <w:sz w:val="18"/>
                        <w:szCs w:val="18"/>
                      </w:rPr>
                      <w:t>ID</w:t>
                    </w:r>
                  </w:ins>
                </w:p>
              </w:tc>
              <w:tc>
                <w:tcPr>
                  <w:tcW w:w="3940" w:type="dxa"/>
                  <w:gridSpan w:val="3"/>
                  <w:tcBorders>
                    <w:top w:val="single" w:sz="4" w:space="0" w:color="auto"/>
                    <w:left w:val="nil"/>
                    <w:bottom w:val="single" w:sz="4" w:space="0" w:color="auto"/>
                    <w:right w:val="single" w:sz="4" w:space="0" w:color="auto"/>
                  </w:tcBorders>
                  <w:shd w:val="clear" w:color="000000" w:fill="FFFFCC"/>
                  <w:vAlign w:val="bottom"/>
                  <w:hideMark/>
                </w:tcPr>
                <w:p w:rsidR="00BA1C03" w:rsidRPr="00BA1C03" w:rsidRDefault="00BA1C03" w:rsidP="00BA1C03">
                  <w:pPr>
                    <w:jc w:val="center"/>
                    <w:rPr>
                      <w:ins w:id="729" w:author="Admin" w:date="2013-03-14T14:25:00Z"/>
                      <w:rFonts w:ascii="Arial" w:hAnsi="Arial" w:cs="Arial"/>
                      <w:b/>
                      <w:bCs/>
                      <w:sz w:val="18"/>
                      <w:szCs w:val="18"/>
                    </w:rPr>
                  </w:pPr>
                  <w:ins w:id="730" w:author="Admin" w:date="2013-03-14T14:25:00Z">
                    <w:r w:rsidRPr="00BA1C03">
                      <w:rPr>
                        <w:rFonts w:ascii="Arial" w:hAnsi="Arial" w:cs="Arial"/>
                        <w:b/>
                        <w:bCs/>
                        <w:sz w:val="18"/>
                        <w:szCs w:val="18"/>
                      </w:rPr>
                      <w:t>Công việc</w:t>
                    </w:r>
                  </w:ins>
                </w:p>
              </w:tc>
              <w:tc>
                <w:tcPr>
                  <w:tcW w:w="2407" w:type="dxa"/>
                  <w:gridSpan w:val="2"/>
                  <w:tcBorders>
                    <w:top w:val="single" w:sz="4" w:space="0" w:color="auto"/>
                    <w:left w:val="nil"/>
                    <w:bottom w:val="single" w:sz="4" w:space="0" w:color="auto"/>
                    <w:right w:val="single" w:sz="4" w:space="0" w:color="auto"/>
                  </w:tcBorders>
                  <w:shd w:val="clear" w:color="000000" w:fill="FFFFCC"/>
                  <w:vAlign w:val="bottom"/>
                  <w:hideMark/>
                </w:tcPr>
                <w:p w:rsidR="00BA1C03" w:rsidRPr="00BA1C03" w:rsidRDefault="00BA1C03" w:rsidP="00BA1C03">
                  <w:pPr>
                    <w:jc w:val="center"/>
                    <w:rPr>
                      <w:ins w:id="731" w:author="Admin" w:date="2013-03-14T14:25:00Z"/>
                      <w:rFonts w:ascii="Arial" w:hAnsi="Arial" w:cs="Arial"/>
                      <w:b/>
                      <w:bCs/>
                      <w:sz w:val="18"/>
                      <w:szCs w:val="18"/>
                    </w:rPr>
                  </w:pPr>
                  <w:ins w:id="732" w:author="Admin" w:date="2013-03-14T14:25:00Z">
                    <w:r w:rsidRPr="00BA1C03">
                      <w:rPr>
                        <w:rFonts w:ascii="Arial" w:hAnsi="Arial" w:cs="Arial"/>
                        <w:b/>
                        <w:bCs/>
                        <w:sz w:val="18"/>
                        <w:szCs w:val="18"/>
                      </w:rPr>
                      <w:t>Effort Days</w:t>
                    </w:r>
                  </w:ins>
                </w:p>
              </w:tc>
              <w:tc>
                <w:tcPr>
                  <w:tcW w:w="2099" w:type="dxa"/>
                  <w:gridSpan w:val="5"/>
                  <w:tcBorders>
                    <w:top w:val="single" w:sz="4" w:space="0" w:color="auto"/>
                    <w:left w:val="nil"/>
                    <w:bottom w:val="single" w:sz="4" w:space="0" w:color="auto"/>
                    <w:right w:val="single" w:sz="4" w:space="0" w:color="auto"/>
                  </w:tcBorders>
                  <w:shd w:val="clear" w:color="000000" w:fill="FFFFCC"/>
                  <w:vAlign w:val="bottom"/>
                  <w:hideMark/>
                </w:tcPr>
                <w:p w:rsidR="00BA1C03" w:rsidRPr="00BA1C03" w:rsidRDefault="00BA1C03" w:rsidP="00BA1C03">
                  <w:pPr>
                    <w:jc w:val="center"/>
                    <w:rPr>
                      <w:ins w:id="733" w:author="Admin" w:date="2013-03-14T14:25:00Z"/>
                      <w:rFonts w:ascii="Arial" w:hAnsi="Arial" w:cs="Arial"/>
                      <w:b/>
                      <w:bCs/>
                      <w:sz w:val="18"/>
                      <w:szCs w:val="18"/>
                    </w:rPr>
                  </w:pPr>
                  <w:ins w:id="734" w:author="Admin" w:date="2013-03-14T14:25:00Z">
                    <w:r w:rsidRPr="00BA1C03">
                      <w:rPr>
                        <w:rFonts w:ascii="Arial" w:hAnsi="Arial" w:cs="Arial"/>
                        <w:b/>
                        <w:bCs/>
                        <w:sz w:val="18"/>
                        <w:szCs w:val="18"/>
                      </w:rPr>
                      <w:t>Resources</w:t>
                    </w:r>
                  </w:ins>
                </w:p>
              </w:tc>
              <w:tc>
                <w:tcPr>
                  <w:tcW w:w="1255" w:type="dxa"/>
                  <w:tcBorders>
                    <w:top w:val="single" w:sz="4" w:space="0" w:color="auto"/>
                    <w:left w:val="nil"/>
                    <w:bottom w:val="single" w:sz="4" w:space="0" w:color="auto"/>
                    <w:right w:val="single" w:sz="4" w:space="0" w:color="auto"/>
                  </w:tcBorders>
                  <w:shd w:val="clear" w:color="000000" w:fill="FFFFCC"/>
                  <w:vAlign w:val="bottom"/>
                  <w:hideMark/>
                </w:tcPr>
                <w:p w:rsidR="00BA1C03" w:rsidRPr="00BA1C03" w:rsidRDefault="00BA1C03" w:rsidP="00BA1C03">
                  <w:pPr>
                    <w:jc w:val="center"/>
                    <w:rPr>
                      <w:ins w:id="735" w:author="Admin" w:date="2013-03-14T14:25:00Z"/>
                      <w:rFonts w:ascii="Arial" w:hAnsi="Arial" w:cs="Arial"/>
                      <w:b/>
                      <w:bCs/>
                      <w:sz w:val="18"/>
                      <w:szCs w:val="18"/>
                    </w:rPr>
                  </w:pPr>
                  <w:ins w:id="736" w:author="Admin" w:date="2013-03-14T14:25:00Z">
                    <w:r w:rsidRPr="00BA1C03">
                      <w:rPr>
                        <w:rFonts w:ascii="Arial" w:hAnsi="Arial" w:cs="Arial"/>
                        <w:b/>
                        <w:bCs/>
                        <w:sz w:val="18"/>
                        <w:szCs w:val="18"/>
                      </w:rPr>
                      <w:t>MD</w:t>
                    </w:r>
                  </w:ins>
                </w:p>
              </w:tc>
            </w:tr>
            <w:tr w:rsidR="00BA1C03" w:rsidRPr="00BA1C03" w:rsidTr="00BA1C03">
              <w:trPr>
                <w:trHeight w:val="240"/>
                <w:ins w:id="737" w:author="Admin" w:date="2013-03-14T14:25:00Z"/>
              </w:trPr>
              <w:tc>
                <w:tcPr>
                  <w:tcW w:w="660" w:type="dxa"/>
                  <w:gridSpan w:val="3"/>
                  <w:tcBorders>
                    <w:top w:val="nil"/>
                    <w:left w:val="single" w:sz="4" w:space="0" w:color="auto"/>
                    <w:bottom w:val="single" w:sz="4" w:space="0" w:color="auto"/>
                    <w:right w:val="single" w:sz="4" w:space="0" w:color="auto"/>
                  </w:tcBorders>
                  <w:shd w:val="clear" w:color="000000" w:fill="F2F2F2"/>
                  <w:noWrap/>
                  <w:vAlign w:val="bottom"/>
                  <w:hideMark/>
                </w:tcPr>
                <w:p w:rsidR="00BA1C03" w:rsidRPr="00BA1C03" w:rsidRDefault="00BA1C03" w:rsidP="00BA1C03">
                  <w:pPr>
                    <w:jc w:val="center"/>
                    <w:rPr>
                      <w:ins w:id="738" w:author="Admin" w:date="2013-03-14T14:25:00Z"/>
                      <w:rFonts w:ascii="Arial" w:hAnsi="Arial" w:cs="Arial"/>
                      <w:b/>
                      <w:bCs/>
                      <w:sz w:val="18"/>
                      <w:szCs w:val="18"/>
                    </w:rPr>
                  </w:pPr>
                  <w:ins w:id="739" w:author="Admin" w:date="2013-03-14T14:25:00Z">
                    <w:r w:rsidRPr="00BA1C03">
                      <w:rPr>
                        <w:rFonts w:ascii="Arial" w:hAnsi="Arial" w:cs="Arial"/>
                        <w:b/>
                        <w:bCs/>
                        <w:sz w:val="18"/>
                        <w:szCs w:val="18"/>
                      </w:rPr>
                      <w:t>1</w:t>
                    </w:r>
                  </w:ins>
                </w:p>
              </w:tc>
              <w:tc>
                <w:tcPr>
                  <w:tcW w:w="3940" w:type="dxa"/>
                  <w:gridSpan w:val="3"/>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rPr>
                      <w:ins w:id="740" w:author="Admin" w:date="2013-03-14T14:25:00Z"/>
                      <w:rFonts w:ascii="Arial" w:hAnsi="Arial" w:cs="Arial"/>
                      <w:b/>
                      <w:bCs/>
                      <w:sz w:val="18"/>
                      <w:szCs w:val="18"/>
                    </w:rPr>
                  </w:pPr>
                  <w:ins w:id="741" w:author="Admin" w:date="2013-03-14T14:25:00Z">
                    <w:r w:rsidRPr="00BA1C03">
                      <w:rPr>
                        <w:rFonts w:ascii="Arial" w:hAnsi="Arial" w:cs="Arial"/>
                        <w:b/>
                        <w:bCs/>
                        <w:sz w:val="18"/>
                        <w:szCs w:val="18"/>
                      </w:rPr>
                      <w:t>Lập kế hoạch và xác định phạm vi công việc:</w:t>
                    </w:r>
                  </w:ins>
                </w:p>
              </w:tc>
              <w:tc>
                <w:tcPr>
                  <w:tcW w:w="2407" w:type="dxa"/>
                  <w:gridSpan w:val="2"/>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742" w:author="Admin" w:date="2013-03-14T14:25:00Z"/>
                      <w:rFonts w:ascii="Arial" w:hAnsi="Arial" w:cs="Arial"/>
                      <w:b/>
                      <w:bCs/>
                      <w:sz w:val="18"/>
                      <w:szCs w:val="18"/>
                    </w:rPr>
                  </w:pPr>
                  <w:ins w:id="743" w:author="Admin" w:date="2013-03-14T14:25:00Z">
                    <w:r w:rsidRPr="00BA1C03">
                      <w:rPr>
                        <w:rFonts w:ascii="Arial" w:hAnsi="Arial" w:cs="Arial"/>
                        <w:b/>
                        <w:bCs/>
                        <w:sz w:val="18"/>
                        <w:szCs w:val="18"/>
                      </w:rPr>
                      <w:t>1</w:t>
                    </w:r>
                  </w:ins>
                </w:p>
              </w:tc>
              <w:tc>
                <w:tcPr>
                  <w:tcW w:w="2099" w:type="dxa"/>
                  <w:gridSpan w:val="5"/>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744" w:author="Admin" w:date="2013-03-14T14:25:00Z"/>
                      <w:rFonts w:ascii="Arial" w:hAnsi="Arial" w:cs="Arial"/>
                      <w:b/>
                      <w:bCs/>
                      <w:sz w:val="18"/>
                      <w:szCs w:val="18"/>
                    </w:rPr>
                  </w:pPr>
                  <w:ins w:id="745" w:author="Admin" w:date="2013-03-14T14:25:00Z">
                    <w:r w:rsidRPr="00BA1C03">
                      <w:rPr>
                        <w:rFonts w:ascii="Arial" w:hAnsi="Arial" w:cs="Arial"/>
                        <w:b/>
                        <w:bCs/>
                        <w:sz w:val="18"/>
                        <w:szCs w:val="18"/>
                      </w:rPr>
                      <w:t>2</w:t>
                    </w:r>
                  </w:ins>
                </w:p>
              </w:tc>
              <w:tc>
                <w:tcPr>
                  <w:tcW w:w="1255" w:type="dxa"/>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746" w:author="Admin" w:date="2013-03-14T14:25:00Z"/>
                      <w:rFonts w:ascii="Arial" w:hAnsi="Arial" w:cs="Arial"/>
                      <w:b/>
                      <w:bCs/>
                      <w:sz w:val="18"/>
                      <w:szCs w:val="18"/>
                    </w:rPr>
                  </w:pPr>
                  <w:ins w:id="747" w:author="Admin" w:date="2013-03-14T14:25:00Z">
                    <w:r w:rsidRPr="00BA1C03">
                      <w:rPr>
                        <w:rFonts w:ascii="Arial" w:hAnsi="Arial" w:cs="Arial"/>
                        <w:b/>
                        <w:bCs/>
                        <w:sz w:val="18"/>
                        <w:szCs w:val="18"/>
                      </w:rPr>
                      <w:t>2</w:t>
                    </w:r>
                  </w:ins>
                </w:p>
              </w:tc>
            </w:tr>
            <w:tr w:rsidR="00BA1C03" w:rsidRPr="00BA1C03" w:rsidTr="00BA1C03">
              <w:trPr>
                <w:trHeight w:val="240"/>
                <w:ins w:id="748" w:author="Admin" w:date="2013-03-14T14:25:00Z"/>
              </w:trPr>
              <w:tc>
                <w:tcPr>
                  <w:tcW w:w="660" w:type="dxa"/>
                  <w:gridSpan w:val="3"/>
                  <w:tcBorders>
                    <w:top w:val="nil"/>
                    <w:left w:val="single" w:sz="4" w:space="0" w:color="auto"/>
                    <w:bottom w:val="single" w:sz="4" w:space="0" w:color="auto"/>
                    <w:right w:val="single" w:sz="4" w:space="0" w:color="auto"/>
                  </w:tcBorders>
                  <w:shd w:val="clear" w:color="000000" w:fill="F2F2F2"/>
                  <w:noWrap/>
                  <w:vAlign w:val="bottom"/>
                  <w:hideMark/>
                </w:tcPr>
                <w:p w:rsidR="00BA1C03" w:rsidRPr="00BA1C03" w:rsidRDefault="00BA1C03" w:rsidP="00BA1C03">
                  <w:pPr>
                    <w:jc w:val="center"/>
                    <w:rPr>
                      <w:ins w:id="749" w:author="Admin" w:date="2013-03-14T14:25:00Z"/>
                      <w:rFonts w:ascii="Arial" w:hAnsi="Arial" w:cs="Arial"/>
                      <w:b/>
                      <w:bCs/>
                      <w:sz w:val="18"/>
                      <w:szCs w:val="18"/>
                    </w:rPr>
                  </w:pPr>
                  <w:ins w:id="750" w:author="Admin" w:date="2013-03-14T14:25:00Z">
                    <w:r w:rsidRPr="00BA1C03">
                      <w:rPr>
                        <w:rFonts w:ascii="Arial" w:hAnsi="Arial" w:cs="Arial"/>
                        <w:b/>
                        <w:bCs/>
                        <w:sz w:val="18"/>
                        <w:szCs w:val="18"/>
                      </w:rPr>
                      <w:t>2</w:t>
                    </w:r>
                  </w:ins>
                </w:p>
              </w:tc>
              <w:tc>
                <w:tcPr>
                  <w:tcW w:w="3940" w:type="dxa"/>
                  <w:gridSpan w:val="3"/>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rPr>
                      <w:ins w:id="751" w:author="Admin" w:date="2013-03-14T14:25:00Z"/>
                      <w:rFonts w:ascii="Arial" w:hAnsi="Arial" w:cs="Arial"/>
                      <w:b/>
                      <w:bCs/>
                      <w:sz w:val="18"/>
                      <w:szCs w:val="18"/>
                    </w:rPr>
                  </w:pPr>
                  <w:ins w:id="752" w:author="Admin" w:date="2013-03-14T14:25:00Z">
                    <w:r w:rsidRPr="00BA1C03">
                      <w:rPr>
                        <w:rFonts w:ascii="Arial" w:hAnsi="Arial" w:cs="Arial"/>
                        <w:b/>
                        <w:bCs/>
                        <w:sz w:val="18"/>
                        <w:szCs w:val="18"/>
                      </w:rPr>
                      <w:t>Phân tích yêu cầu</w:t>
                    </w:r>
                  </w:ins>
                </w:p>
              </w:tc>
              <w:tc>
                <w:tcPr>
                  <w:tcW w:w="2407" w:type="dxa"/>
                  <w:gridSpan w:val="2"/>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753" w:author="Admin" w:date="2013-03-14T14:25:00Z"/>
                      <w:rFonts w:ascii="Arial" w:hAnsi="Arial" w:cs="Arial"/>
                      <w:b/>
                      <w:bCs/>
                      <w:sz w:val="18"/>
                      <w:szCs w:val="18"/>
                    </w:rPr>
                  </w:pPr>
                  <w:ins w:id="754" w:author="Admin" w:date="2013-03-14T14:25:00Z">
                    <w:r w:rsidRPr="00BA1C03">
                      <w:rPr>
                        <w:rFonts w:ascii="Arial" w:hAnsi="Arial" w:cs="Arial"/>
                        <w:b/>
                        <w:bCs/>
                        <w:sz w:val="18"/>
                        <w:szCs w:val="18"/>
                      </w:rPr>
                      <w:t>8</w:t>
                    </w:r>
                  </w:ins>
                </w:p>
              </w:tc>
              <w:tc>
                <w:tcPr>
                  <w:tcW w:w="2099" w:type="dxa"/>
                  <w:gridSpan w:val="5"/>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755" w:author="Admin" w:date="2013-03-14T14:25:00Z"/>
                      <w:rFonts w:ascii="Arial" w:hAnsi="Arial" w:cs="Arial"/>
                      <w:b/>
                      <w:bCs/>
                      <w:sz w:val="18"/>
                      <w:szCs w:val="18"/>
                    </w:rPr>
                  </w:pPr>
                  <w:ins w:id="756" w:author="Admin" w:date="2013-03-14T14:25:00Z">
                    <w:r w:rsidRPr="00BA1C03">
                      <w:rPr>
                        <w:rFonts w:ascii="Arial" w:hAnsi="Arial" w:cs="Arial"/>
                        <w:b/>
                        <w:bCs/>
                        <w:sz w:val="18"/>
                        <w:szCs w:val="18"/>
                      </w:rPr>
                      <w:t>1</w:t>
                    </w:r>
                  </w:ins>
                </w:p>
              </w:tc>
              <w:tc>
                <w:tcPr>
                  <w:tcW w:w="1255" w:type="dxa"/>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757" w:author="Admin" w:date="2013-03-14T14:25:00Z"/>
                      <w:rFonts w:ascii="Arial" w:hAnsi="Arial" w:cs="Arial"/>
                      <w:b/>
                      <w:bCs/>
                      <w:sz w:val="18"/>
                      <w:szCs w:val="18"/>
                    </w:rPr>
                  </w:pPr>
                  <w:ins w:id="758" w:author="Admin" w:date="2013-03-14T14:25:00Z">
                    <w:r w:rsidRPr="00BA1C03">
                      <w:rPr>
                        <w:rFonts w:ascii="Arial" w:hAnsi="Arial" w:cs="Arial"/>
                        <w:b/>
                        <w:bCs/>
                        <w:sz w:val="18"/>
                        <w:szCs w:val="18"/>
                      </w:rPr>
                      <w:t>8</w:t>
                    </w:r>
                  </w:ins>
                </w:p>
              </w:tc>
            </w:tr>
            <w:tr w:rsidR="00BA1C03" w:rsidRPr="00BA1C03" w:rsidTr="00BA1C03">
              <w:trPr>
                <w:trHeight w:val="240"/>
                <w:ins w:id="759"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760" w:author="Admin" w:date="2013-03-14T14:25:00Z"/>
                      <w:rFonts w:ascii="Arial" w:hAnsi="Arial" w:cs="Arial"/>
                      <w:sz w:val="18"/>
                      <w:szCs w:val="18"/>
                    </w:rPr>
                  </w:pPr>
                  <w:ins w:id="761" w:author="Admin" w:date="2013-03-14T14:25:00Z">
                    <w:r w:rsidRPr="00BA1C03">
                      <w:rPr>
                        <w:rFonts w:ascii="Arial" w:hAnsi="Arial" w:cs="Arial"/>
                        <w:sz w:val="18"/>
                        <w:szCs w:val="18"/>
                      </w:rPr>
                      <w:t>2.1</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762" w:author="Admin" w:date="2013-03-14T14:25:00Z"/>
                      <w:rFonts w:ascii="Arial" w:hAnsi="Arial" w:cs="Arial"/>
                      <w:sz w:val="18"/>
                      <w:szCs w:val="18"/>
                    </w:rPr>
                  </w:pPr>
                  <w:ins w:id="763" w:author="Admin" w:date="2013-03-14T14:25:00Z">
                    <w:r w:rsidRPr="00BA1C03">
                      <w:rPr>
                        <w:rFonts w:ascii="Arial" w:hAnsi="Arial" w:cs="Arial"/>
                        <w:sz w:val="18"/>
                        <w:szCs w:val="18"/>
                      </w:rPr>
                      <w:t>Phân tích yêu cầu</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764" w:author="Admin" w:date="2013-03-14T14:25:00Z"/>
                      <w:rFonts w:ascii="Arial" w:hAnsi="Arial" w:cs="Arial"/>
                      <w:sz w:val="18"/>
                      <w:szCs w:val="18"/>
                    </w:rPr>
                  </w:pPr>
                  <w:ins w:id="765" w:author="Admin" w:date="2013-03-14T14:25:00Z">
                    <w:r w:rsidRPr="00BA1C03">
                      <w:rPr>
                        <w:rFonts w:ascii="Arial" w:hAnsi="Arial" w:cs="Arial"/>
                        <w:sz w:val="18"/>
                        <w:szCs w:val="18"/>
                      </w:rPr>
                      <w:t>2</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766" w:author="Admin" w:date="2013-03-14T14:25:00Z"/>
                      <w:rFonts w:ascii="Arial" w:hAnsi="Arial" w:cs="Arial"/>
                      <w:sz w:val="18"/>
                      <w:szCs w:val="18"/>
                    </w:rPr>
                  </w:pPr>
                  <w:ins w:id="767"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768" w:author="Admin" w:date="2013-03-14T14:25:00Z"/>
                      <w:rFonts w:ascii="Arial" w:hAnsi="Arial" w:cs="Arial"/>
                      <w:sz w:val="18"/>
                      <w:szCs w:val="18"/>
                    </w:rPr>
                  </w:pPr>
                  <w:ins w:id="769" w:author="Admin" w:date="2013-03-14T14:25:00Z">
                    <w:r w:rsidRPr="00BA1C03">
                      <w:rPr>
                        <w:rFonts w:ascii="Arial" w:hAnsi="Arial" w:cs="Arial"/>
                        <w:sz w:val="18"/>
                        <w:szCs w:val="18"/>
                      </w:rPr>
                      <w:t>2</w:t>
                    </w:r>
                  </w:ins>
                </w:p>
              </w:tc>
            </w:tr>
            <w:tr w:rsidR="00BA1C03" w:rsidRPr="00BA1C03" w:rsidTr="00BA1C03">
              <w:trPr>
                <w:trHeight w:val="240"/>
                <w:ins w:id="770"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771" w:author="Admin" w:date="2013-03-14T14:25:00Z"/>
                      <w:rFonts w:ascii="Arial" w:hAnsi="Arial" w:cs="Arial"/>
                      <w:sz w:val="18"/>
                      <w:szCs w:val="18"/>
                    </w:rPr>
                  </w:pPr>
                  <w:ins w:id="772" w:author="Admin" w:date="2013-03-14T14:25:00Z">
                    <w:r w:rsidRPr="00BA1C03">
                      <w:rPr>
                        <w:rFonts w:ascii="Arial" w:hAnsi="Arial" w:cs="Arial"/>
                        <w:sz w:val="18"/>
                        <w:szCs w:val="18"/>
                      </w:rPr>
                      <w:t>2.2</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773" w:author="Admin" w:date="2013-03-14T14:25:00Z"/>
                      <w:rFonts w:ascii="Arial" w:hAnsi="Arial" w:cs="Arial"/>
                      <w:sz w:val="18"/>
                      <w:szCs w:val="18"/>
                    </w:rPr>
                  </w:pPr>
                  <w:ins w:id="774" w:author="Admin" w:date="2013-03-14T14:25:00Z">
                    <w:r w:rsidRPr="00BA1C03">
                      <w:rPr>
                        <w:rFonts w:ascii="Arial" w:hAnsi="Arial" w:cs="Arial"/>
                        <w:sz w:val="18"/>
                        <w:szCs w:val="18"/>
                      </w:rPr>
                      <w:t>Soạn thảo tài liệu phân tích</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775" w:author="Admin" w:date="2013-03-14T14:25:00Z"/>
                      <w:rFonts w:ascii="Arial" w:hAnsi="Arial" w:cs="Arial"/>
                      <w:sz w:val="18"/>
                      <w:szCs w:val="18"/>
                    </w:rPr>
                  </w:pPr>
                  <w:ins w:id="776" w:author="Admin" w:date="2013-03-14T14:25:00Z">
                    <w:r w:rsidRPr="00BA1C03">
                      <w:rPr>
                        <w:rFonts w:ascii="Arial" w:hAnsi="Arial" w:cs="Arial"/>
                        <w:sz w:val="18"/>
                        <w:szCs w:val="18"/>
                      </w:rPr>
                      <w:t>3</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777" w:author="Admin" w:date="2013-03-14T14:25:00Z"/>
                      <w:rFonts w:ascii="Arial" w:hAnsi="Arial" w:cs="Arial"/>
                      <w:sz w:val="18"/>
                      <w:szCs w:val="18"/>
                    </w:rPr>
                  </w:pPr>
                  <w:ins w:id="778"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779" w:author="Admin" w:date="2013-03-14T14:25:00Z"/>
                      <w:rFonts w:ascii="Arial" w:hAnsi="Arial" w:cs="Arial"/>
                      <w:sz w:val="18"/>
                      <w:szCs w:val="18"/>
                    </w:rPr>
                  </w:pPr>
                  <w:ins w:id="780" w:author="Admin" w:date="2013-03-14T14:25:00Z">
                    <w:r w:rsidRPr="00BA1C03">
                      <w:rPr>
                        <w:rFonts w:ascii="Arial" w:hAnsi="Arial" w:cs="Arial"/>
                        <w:sz w:val="18"/>
                        <w:szCs w:val="18"/>
                      </w:rPr>
                      <w:t>3</w:t>
                    </w:r>
                  </w:ins>
                </w:p>
              </w:tc>
            </w:tr>
            <w:tr w:rsidR="00BA1C03" w:rsidRPr="00BA1C03" w:rsidTr="00BA1C03">
              <w:trPr>
                <w:trHeight w:val="240"/>
                <w:ins w:id="781"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782" w:author="Admin" w:date="2013-03-14T14:25:00Z"/>
                      <w:rFonts w:ascii="Arial" w:hAnsi="Arial" w:cs="Arial"/>
                      <w:sz w:val="18"/>
                      <w:szCs w:val="18"/>
                    </w:rPr>
                  </w:pPr>
                  <w:ins w:id="783" w:author="Admin" w:date="2013-03-14T14:25:00Z">
                    <w:r w:rsidRPr="00BA1C03">
                      <w:rPr>
                        <w:rFonts w:ascii="Arial" w:hAnsi="Arial" w:cs="Arial"/>
                        <w:sz w:val="18"/>
                        <w:szCs w:val="18"/>
                      </w:rPr>
                      <w:t>2.3</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784" w:author="Admin" w:date="2013-03-14T14:25:00Z"/>
                      <w:rFonts w:ascii="Arial" w:hAnsi="Arial" w:cs="Arial"/>
                      <w:sz w:val="18"/>
                      <w:szCs w:val="18"/>
                    </w:rPr>
                  </w:pPr>
                  <w:ins w:id="785" w:author="Admin" w:date="2013-03-14T14:25:00Z">
                    <w:r w:rsidRPr="00BA1C03">
                      <w:rPr>
                        <w:rFonts w:ascii="Arial" w:hAnsi="Arial" w:cs="Arial"/>
                        <w:sz w:val="18"/>
                        <w:szCs w:val="18"/>
                      </w:rPr>
                      <w:t>Rà soát tài liệu phân tích</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786" w:author="Admin" w:date="2013-03-14T14:25:00Z"/>
                      <w:rFonts w:ascii="Arial" w:hAnsi="Arial" w:cs="Arial"/>
                      <w:sz w:val="18"/>
                      <w:szCs w:val="18"/>
                    </w:rPr>
                  </w:pPr>
                  <w:ins w:id="787" w:author="Admin" w:date="2013-03-14T14:25:00Z">
                    <w:r w:rsidRPr="00BA1C03">
                      <w:rPr>
                        <w:rFonts w:ascii="Arial" w:hAnsi="Arial" w:cs="Arial"/>
                        <w:sz w:val="18"/>
                        <w:szCs w:val="18"/>
                      </w:rPr>
                      <w:t>1</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788" w:author="Admin" w:date="2013-03-14T14:25:00Z"/>
                      <w:rFonts w:ascii="Arial" w:hAnsi="Arial" w:cs="Arial"/>
                      <w:sz w:val="18"/>
                      <w:szCs w:val="18"/>
                    </w:rPr>
                  </w:pPr>
                  <w:ins w:id="789"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790" w:author="Admin" w:date="2013-03-14T14:25:00Z"/>
                      <w:rFonts w:ascii="Arial" w:hAnsi="Arial" w:cs="Arial"/>
                      <w:sz w:val="18"/>
                      <w:szCs w:val="18"/>
                    </w:rPr>
                  </w:pPr>
                  <w:ins w:id="791" w:author="Admin" w:date="2013-03-14T14:25:00Z">
                    <w:r w:rsidRPr="00BA1C03">
                      <w:rPr>
                        <w:rFonts w:ascii="Arial" w:hAnsi="Arial" w:cs="Arial"/>
                        <w:sz w:val="18"/>
                        <w:szCs w:val="18"/>
                      </w:rPr>
                      <w:t>1</w:t>
                    </w:r>
                  </w:ins>
                </w:p>
              </w:tc>
            </w:tr>
            <w:tr w:rsidR="00BA1C03" w:rsidRPr="00BA1C03" w:rsidTr="00BA1C03">
              <w:trPr>
                <w:trHeight w:val="240"/>
                <w:ins w:id="792"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793" w:author="Admin" w:date="2013-03-14T14:25:00Z"/>
                      <w:rFonts w:ascii="Arial" w:hAnsi="Arial" w:cs="Arial"/>
                      <w:sz w:val="18"/>
                      <w:szCs w:val="18"/>
                    </w:rPr>
                  </w:pPr>
                  <w:ins w:id="794" w:author="Admin" w:date="2013-03-14T14:25:00Z">
                    <w:r w:rsidRPr="00BA1C03">
                      <w:rPr>
                        <w:rFonts w:ascii="Arial" w:hAnsi="Arial" w:cs="Arial"/>
                        <w:sz w:val="18"/>
                        <w:szCs w:val="18"/>
                      </w:rPr>
                      <w:t>2.4</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795" w:author="Admin" w:date="2013-03-14T14:25:00Z"/>
                      <w:rFonts w:ascii="Arial" w:hAnsi="Arial" w:cs="Arial"/>
                      <w:sz w:val="18"/>
                      <w:szCs w:val="18"/>
                    </w:rPr>
                  </w:pPr>
                  <w:ins w:id="796" w:author="Admin" w:date="2013-03-14T14:25:00Z">
                    <w:r w:rsidRPr="00BA1C03">
                      <w:rPr>
                        <w:rFonts w:ascii="Arial" w:hAnsi="Arial" w:cs="Arial"/>
                        <w:sz w:val="18"/>
                        <w:szCs w:val="18"/>
                      </w:rPr>
                      <w:t>Cập nhật tài liệu phân tích</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797" w:author="Admin" w:date="2013-03-14T14:25:00Z"/>
                      <w:rFonts w:ascii="Arial" w:hAnsi="Arial" w:cs="Arial"/>
                      <w:sz w:val="18"/>
                      <w:szCs w:val="18"/>
                    </w:rPr>
                  </w:pPr>
                  <w:ins w:id="798" w:author="Admin" w:date="2013-03-14T14:25:00Z">
                    <w:r w:rsidRPr="00BA1C03">
                      <w:rPr>
                        <w:rFonts w:ascii="Arial" w:hAnsi="Arial" w:cs="Arial"/>
                        <w:sz w:val="18"/>
                        <w:szCs w:val="18"/>
                      </w:rPr>
                      <w:t>1</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799" w:author="Admin" w:date="2013-03-14T14:25:00Z"/>
                      <w:rFonts w:ascii="Arial" w:hAnsi="Arial" w:cs="Arial"/>
                      <w:sz w:val="18"/>
                      <w:szCs w:val="18"/>
                    </w:rPr>
                  </w:pPr>
                  <w:ins w:id="800"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01" w:author="Admin" w:date="2013-03-14T14:25:00Z"/>
                      <w:rFonts w:ascii="Arial" w:hAnsi="Arial" w:cs="Arial"/>
                      <w:sz w:val="18"/>
                      <w:szCs w:val="18"/>
                    </w:rPr>
                  </w:pPr>
                  <w:ins w:id="802" w:author="Admin" w:date="2013-03-14T14:25:00Z">
                    <w:r w:rsidRPr="00BA1C03">
                      <w:rPr>
                        <w:rFonts w:ascii="Arial" w:hAnsi="Arial" w:cs="Arial"/>
                        <w:sz w:val="18"/>
                        <w:szCs w:val="18"/>
                      </w:rPr>
                      <w:t>1</w:t>
                    </w:r>
                  </w:ins>
                </w:p>
              </w:tc>
            </w:tr>
            <w:tr w:rsidR="00BA1C03" w:rsidRPr="00BA1C03" w:rsidTr="00BA1C03">
              <w:trPr>
                <w:trHeight w:val="240"/>
                <w:ins w:id="803"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804" w:author="Admin" w:date="2013-03-14T14:25:00Z"/>
                      <w:rFonts w:ascii="Arial" w:hAnsi="Arial" w:cs="Arial"/>
                      <w:sz w:val="18"/>
                      <w:szCs w:val="18"/>
                    </w:rPr>
                  </w:pPr>
                  <w:ins w:id="805" w:author="Admin" w:date="2013-03-14T14:25:00Z">
                    <w:r w:rsidRPr="00BA1C03">
                      <w:rPr>
                        <w:rFonts w:ascii="Arial" w:hAnsi="Arial" w:cs="Arial"/>
                        <w:sz w:val="18"/>
                        <w:szCs w:val="18"/>
                      </w:rPr>
                      <w:t>2.5</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806" w:author="Admin" w:date="2013-03-14T14:25:00Z"/>
                      <w:rFonts w:ascii="Arial" w:hAnsi="Arial" w:cs="Arial"/>
                      <w:sz w:val="18"/>
                      <w:szCs w:val="18"/>
                    </w:rPr>
                  </w:pPr>
                  <w:ins w:id="807" w:author="Admin" w:date="2013-03-14T14:25:00Z">
                    <w:r w:rsidRPr="00BA1C03">
                      <w:rPr>
                        <w:rFonts w:ascii="Arial" w:hAnsi="Arial" w:cs="Arial"/>
                        <w:sz w:val="18"/>
                        <w:szCs w:val="18"/>
                      </w:rPr>
                      <w:t>Điều chỉnh</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08" w:author="Admin" w:date="2013-03-14T14:25:00Z"/>
                      <w:rFonts w:ascii="Arial" w:hAnsi="Arial" w:cs="Arial"/>
                      <w:sz w:val="18"/>
                      <w:szCs w:val="18"/>
                    </w:rPr>
                  </w:pPr>
                  <w:ins w:id="809" w:author="Admin" w:date="2013-03-14T14:25:00Z">
                    <w:r w:rsidRPr="00BA1C03">
                      <w:rPr>
                        <w:rFonts w:ascii="Arial" w:hAnsi="Arial" w:cs="Arial"/>
                        <w:sz w:val="18"/>
                        <w:szCs w:val="18"/>
                      </w:rPr>
                      <w:t>0</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10" w:author="Admin" w:date="2013-03-14T14:25:00Z"/>
                      <w:rFonts w:ascii="Arial" w:hAnsi="Arial" w:cs="Arial"/>
                      <w:sz w:val="18"/>
                      <w:szCs w:val="18"/>
                    </w:rPr>
                  </w:pPr>
                  <w:ins w:id="811" w:author="Admin" w:date="2013-03-14T14:25:00Z">
                    <w:r w:rsidRPr="00BA1C03">
                      <w:rPr>
                        <w:rFonts w:ascii="Arial" w:hAnsi="Arial" w:cs="Arial"/>
                        <w:sz w:val="18"/>
                        <w:szCs w:val="18"/>
                      </w:rPr>
                      <w:t> </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12" w:author="Admin" w:date="2013-03-14T14:25:00Z"/>
                      <w:rFonts w:ascii="Arial" w:hAnsi="Arial" w:cs="Arial"/>
                      <w:sz w:val="18"/>
                      <w:szCs w:val="18"/>
                    </w:rPr>
                  </w:pPr>
                  <w:ins w:id="813" w:author="Admin" w:date="2013-03-14T14:25:00Z">
                    <w:r w:rsidRPr="00BA1C03">
                      <w:rPr>
                        <w:rFonts w:ascii="Arial" w:hAnsi="Arial" w:cs="Arial"/>
                        <w:sz w:val="18"/>
                        <w:szCs w:val="18"/>
                      </w:rPr>
                      <w:t>0</w:t>
                    </w:r>
                  </w:ins>
                </w:p>
              </w:tc>
            </w:tr>
            <w:tr w:rsidR="00BA1C03" w:rsidRPr="00BA1C03" w:rsidTr="00BA1C03">
              <w:trPr>
                <w:trHeight w:val="240"/>
                <w:ins w:id="814"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815" w:author="Admin" w:date="2013-03-14T14:25:00Z"/>
                      <w:rFonts w:ascii="Arial" w:hAnsi="Arial" w:cs="Arial"/>
                      <w:sz w:val="18"/>
                      <w:szCs w:val="18"/>
                    </w:rPr>
                  </w:pPr>
                  <w:ins w:id="816" w:author="Admin" w:date="2013-03-14T14:25:00Z">
                    <w:r w:rsidRPr="00BA1C03">
                      <w:rPr>
                        <w:rFonts w:ascii="Arial" w:hAnsi="Arial" w:cs="Arial"/>
                        <w:sz w:val="18"/>
                        <w:szCs w:val="18"/>
                      </w:rPr>
                      <w:t>2.6</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817" w:author="Admin" w:date="2013-03-14T14:25:00Z"/>
                      <w:rFonts w:ascii="Arial" w:hAnsi="Arial" w:cs="Arial"/>
                      <w:sz w:val="18"/>
                      <w:szCs w:val="18"/>
                    </w:rPr>
                  </w:pPr>
                  <w:ins w:id="818" w:author="Admin" w:date="2013-03-14T14:25:00Z">
                    <w:r w:rsidRPr="00BA1C03">
                      <w:rPr>
                        <w:rFonts w:ascii="Arial" w:hAnsi="Arial" w:cs="Arial"/>
                        <w:sz w:val="18"/>
                        <w:szCs w:val="18"/>
                      </w:rPr>
                      <w:t>Chốt tài liệu phân tích</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19" w:author="Admin" w:date="2013-03-14T14:25:00Z"/>
                      <w:rFonts w:ascii="Arial" w:hAnsi="Arial" w:cs="Arial"/>
                      <w:sz w:val="18"/>
                      <w:szCs w:val="18"/>
                    </w:rPr>
                  </w:pPr>
                  <w:ins w:id="820" w:author="Admin" w:date="2013-03-14T14:25:00Z">
                    <w:r w:rsidRPr="00BA1C03">
                      <w:rPr>
                        <w:rFonts w:ascii="Arial" w:hAnsi="Arial" w:cs="Arial"/>
                        <w:sz w:val="18"/>
                        <w:szCs w:val="18"/>
                      </w:rPr>
                      <w:t>0</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21" w:author="Admin" w:date="2013-03-14T14:25:00Z"/>
                      <w:rFonts w:ascii="Arial" w:hAnsi="Arial" w:cs="Arial"/>
                      <w:sz w:val="18"/>
                      <w:szCs w:val="18"/>
                    </w:rPr>
                  </w:pPr>
                  <w:ins w:id="822" w:author="Admin" w:date="2013-03-14T14:25:00Z">
                    <w:r w:rsidRPr="00BA1C03">
                      <w:rPr>
                        <w:rFonts w:ascii="Arial" w:hAnsi="Arial" w:cs="Arial"/>
                        <w:sz w:val="18"/>
                        <w:szCs w:val="18"/>
                      </w:rPr>
                      <w:t> </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23" w:author="Admin" w:date="2013-03-14T14:25:00Z"/>
                      <w:rFonts w:ascii="Arial" w:hAnsi="Arial" w:cs="Arial"/>
                      <w:sz w:val="18"/>
                      <w:szCs w:val="18"/>
                    </w:rPr>
                  </w:pPr>
                  <w:ins w:id="824" w:author="Admin" w:date="2013-03-14T14:25:00Z">
                    <w:r w:rsidRPr="00BA1C03">
                      <w:rPr>
                        <w:rFonts w:ascii="Arial" w:hAnsi="Arial" w:cs="Arial"/>
                        <w:sz w:val="18"/>
                        <w:szCs w:val="18"/>
                      </w:rPr>
                      <w:t>0</w:t>
                    </w:r>
                  </w:ins>
                </w:p>
              </w:tc>
            </w:tr>
            <w:tr w:rsidR="00BA1C03" w:rsidRPr="00BA1C03" w:rsidTr="00BA1C03">
              <w:trPr>
                <w:trHeight w:val="240"/>
                <w:ins w:id="825" w:author="Admin" w:date="2013-03-14T14:25:00Z"/>
              </w:trPr>
              <w:tc>
                <w:tcPr>
                  <w:tcW w:w="660" w:type="dxa"/>
                  <w:gridSpan w:val="3"/>
                  <w:tcBorders>
                    <w:top w:val="nil"/>
                    <w:left w:val="single" w:sz="4" w:space="0" w:color="auto"/>
                    <w:bottom w:val="single" w:sz="4" w:space="0" w:color="auto"/>
                    <w:right w:val="single" w:sz="4" w:space="0" w:color="auto"/>
                  </w:tcBorders>
                  <w:shd w:val="clear" w:color="000000" w:fill="F2F2F2"/>
                  <w:noWrap/>
                  <w:vAlign w:val="bottom"/>
                  <w:hideMark/>
                </w:tcPr>
                <w:p w:rsidR="00BA1C03" w:rsidRPr="00BA1C03" w:rsidRDefault="00BA1C03" w:rsidP="00BA1C03">
                  <w:pPr>
                    <w:jc w:val="center"/>
                    <w:rPr>
                      <w:ins w:id="826" w:author="Admin" w:date="2013-03-14T14:25:00Z"/>
                      <w:rFonts w:ascii="Arial" w:hAnsi="Arial" w:cs="Arial"/>
                      <w:b/>
                      <w:bCs/>
                      <w:sz w:val="18"/>
                      <w:szCs w:val="18"/>
                    </w:rPr>
                  </w:pPr>
                  <w:ins w:id="827" w:author="Admin" w:date="2013-03-14T14:25:00Z">
                    <w:r w:rsidRPr="00BA1C03">
                      <w:rPr>
                        <w:rFonts w:ascii="Arial" w:hAnsi="Arial" w:cs="Arial"/>
                        <w:b/>
                        <w:bCs/>
                        <w:sz w:val="18"/>
                        <w:szCs w:val="18"/>
                      </w:rPr>
                      <w:t>3</w:t>
                    </w:r>
                  </w:ins>
                </w:p>
              </w:tc>
              <w:tc>
                <w:tcPr>
                  <w:tcW w:w="3940" w:type="dxa"/>
                  <w:gridSpan w:val="3"/>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rPr>
                      <w:ins w:id="828" w:author="Admin" w:date="2013-03-14T14:25:00Z"/>
                      <w:rFonts w:ascii="Arial" w:hAnsi="Arial" w:cs="Arial"/>
                      <w:b/>
                      <w:bCs/>
                      <w:sz w:val="18"/>
                      <w:szCs w:val="18"/>
                    </w:rPr>
                  </w:pPr>
                  <w:ins w:id="829" w:author="Admin" w:date="2013-03-14T14:25:00Z">
                    <w:r w:rsidRPr="00BA1C03">
                      <w:rPr>
                        <w:rFonts w:ascii="Arial" w:hAnsi="Arial" w:cs="Arial"/>
                        <w:b/>
                        <w:bCs/>
                        <w:sz w:val="18"/>
                        <w:szCs w:val="18"/>
                      </w:rPr>
                      <w:t>Thiết kế kiến trúc</w:t>
                    </w:r>
                  </w:ins>
                </w:p>
              </w:tc>
              <w:tc>
                <w:tcPr>
                  <w:tcW w:w="2407" w:type="dxa"/>
                  <w:gridSpan w:val="2"/>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830" w:author="Admin" w:date="2013-03-14T14:25:00Z"/>
                      <w:rFonts w:ascii="Arial" w:hAnsi="Arial" w:cs="Arial"/>
                      <w:b/>
                      <w:bCs/>
                      <w:sz w:val="18"/>
                      <w:szCs w:val="18"/>
                    </w:rPr>
                  </w:pPr>
                  <w:ins w:id="831" w:author="Admin" w:date="2013-03-14T14:25:00Z">
                    <w:r w:rsidRPr="00BA1C03">
                      <w:rPr>
                        <w:rFonts w:ascii="Arial" w:hAnsi="Arial" w:cs="Arial"/>
                        <w:b/>
                        <w:bCs/>
                        <w:sz w:val="18"/>
                        <w:szCs w:val="18"/>
                      </w:rPr>
                      <w:t>5</w:t>
                    </w:r>
                  </w:ins>
                </w:p>
              </w:tc>
              <w:tc>
                <w:tcPr>
                  <w:tcW w:w="2099" w:type="dxa"/>
                  <w:gridSpan w:val="5"/>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832" w:author="Admin" w:date="2013-03-14T14:25:00Z"/>
                      <w:rFonts w:ascii="Arial" w:hAnsi="Arial" w:cs="Arial"/>
                      <w:b/>
                      <w:bCs/>
                      <w:sz w:val="18"/>
                      <w:szCs w:val="18"/>
                    </w:rPr>
                  </w:pPr>
                  <w:ins w:id="833" w:author="Admin" w:date="2013-03-14T14:25:00Z">
                    <w:r w:rsidRPr="00BA1C03">
                      <w:rPr>
                        <w:rFonts w:ascii="Arial" w:hAnsi="Arial" w:cs="Arial"/>
                        <w:b/>
                        <w:bCs/>
                        <w:sz w:val="18"/>
                        <w:szCs w:val="18"/>
                      </w:rPr>
                      <w:t>1</w:t>
                    </w:r>
                  </w:ins>
                </w:p>
              </w:tc>
              <w:tc>
                <w:tcPr>
                  <w:tcW w:w="1255" w:type="dxa"/>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834" w:author="Admin" w:date="2013-03-14T14:25:00Z"/>
                      <w:rFonts w:ascii="Arial" w:hAnsi="Arial" w:cs="Arial"/>
                      <w:b/>
                      <w:bCs/>
                      <w:sz w:val="18"/>
                      <w:szCs w:val="18"/>
                    </w:rPr>
                  </w:pPr>
                  <w:ins w:id="835" w:author="Admin" w:date="2013-03-14T14:25:00Z">
                    <w:r w:rsidRPr="00BA1C03">
                      <w:rPr>
                        <w:rFonts w:ascii="Arial" w:hAnsi="Arial" w:cs="Arial"/>
                        <w:b/>
                        <w:bCs/>
                        <w:sz w:val="18"/>
                        <w:szCs w:val="18"/>
                      </w:rPr>
                      <w:t>5</w:t>
                    </w:r>
                  </w:ins>
                </w:p>
              </w:tc>
            </w:tr>
            <w:tr w:rsidR="00BA1C03" w:rsidRPr="00BA1C03" w:rsidTr="00BA1C03">
              <w:trPr>
                <w:trHeight w:val="240"/>
                <w:ins w:id="836" w:author="Admin" w:date="2013-03-14T14:25:00Z"/>
              </w:trPr>
              <w:tc>
                <w:tcPr>
                  <w:tcW w:w="660" w:type="dxa"/>
                  <w:gridSpan w:val="3"/>
                  <w:tcBorders>
                    <w:top w:val="nil"/>
                    <w:left w:val="single" w:sz="4" w:space="0" w:color="auto"/>
                    <w:bottom w:val="single" w:sz="4" w:space="0" w:color="auto"/>
                    <w:right w:val="single" w:sz="4" w:space="0" w:color="auto"/>
                  </w:tcBorders>
                  <w:shd w:val="clear" w:color="000000" w:fill="F2F2F2"/>
                  <w:noWrap/>
                  <w:vAlign w:val="bottom"/>
                  <w:hideMark/>
                </w:tcPr>
                <w:p w:rsidR="00BA1C03" w:rsidRPr="00BA1C03" w:rsidRDefault="00BA1C03" w:rsidP="00BA1C03">
                  <w:pPr>
                    <w:jc w:val="center"/>
                    <w:rPr>
                      <w:ins w:id="837" w:author="Admin" w:date="2013-03-14T14:25:00Z"/>
                      <w:rFonts w:ascii="Arial" w:hAnsi="Arial" w:cs="Arial"/>
                      <w:b/>
                      <w:bCs/>
                      <w:sz w:val="18"/>
                      <w:szCs w:val="18"/>
                    </w:rPr>
                  </w:pPr>
                  <w:ins w:id="838" w:author="Admin" w:date="2013-03-14T14:25:00Z">
                    <w:r w:rsidRPr="00BA1C03">
                      <w:rPr>
                        <w:rFonts w:ascii="Arial" w:hAnsi="Arial" w:cs="Arial"/>
                        <w:b/>
                        <w:bCs/>
                        <w:sz w:val="18"/>
                        <w:szCs w:val="18"/>
                      </w:rPr>
                      <w:t>4</w:t>
                    </w:r>
                  </w:ins>
                </w:p>
              </w:tc>
              <w:tc>
                <w:tcPr>
                  <w:tcW w:w="3940" w:type="dxa"/>
                  <w:gridSpan w:val="3"/>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rPr>
                      <w:ins w:id="839" w:author="Admin" w:date="2013-03-14T14:25:00Z"/>
                      <w:rFonts w:ascii="Arial" w:hAnsi="Arial" w:cs="Arial"/>
                      <w:b/>
                      <w:bCs/>
                      <w:sz w:val="18"/>
                      <w:szCs w:val="18"/>
                    </w:rPr>
                  </w:pPr>
                  <w:ins w:id="840" w:author="Admin" w:date="2013-03-14T14:25:00Z">
                    <w:r w:rsidRPr="00BA1C03">
                      <w:rPr>
                        <w:rFonts w:ascii="Arial" w:hAnsi="Arial" w:cs="Arial"/>
                        <w:b/>
                        <w:bCs/>
                        <w:sz w:val="18"/>
                        <w:szCs w:val="18"/>
                      </w:rPr>
                      <w:t>Thiết kế chi tiết</w:t>
                    </w:r>
                  </w:ins>
                </w:p>
              </w:tc>
              <w:tc>
                <w:tcPr>
                  <w:tcW w:w="2407" w:type="dxa"/>
                  <w:gridSpan w:val="2"/>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841" w:author="Admin" w:date="2013-03-14T14:25:00Z"/>
                      <w:rFonts w:ascii="Arial" w:hAnsi="Arial" w:cs="Arial"/>
                      <w:b/>
                      <w:bCs/>
                      <w:sz w:val="18"/>
                      <w:szCs w:val="18"/>
                    </w:rPr>
                  </w:pPr>
                  <w:ins w:id="842" w:author="Admin" w:date="2013-03-14T14:25:00Z">
                    <w:r w:rsidRPr="00BA1C03">
                      <w:rPr>
                        <w:rFonts w:ascii="Arial" w:hAnsi="Arial" w:cs="Arial"/>
                        <w:b/>
                        <w:bCs/>
                        <w:sz w:val="18"/>
                        <w:szCs w:val="18"/>
                      </w:rPr>
                      <w:t>9</w:t>
                    </w:r>
                  </w:ins>
                </w:p>
              </w:tc>
              <w:tc>
                <w:tcPr>
                  <w:tcW w:w="2099" w:type="dxa"/>
                  <w:gridSpan w:val="5"/>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843" w:author="Admin" w:date="2013-03-14T14:25:00Z"/>
                      <w:rFonts w:ascii="Arial" w:hAnsi="Arial" w:cs="Arial"/>
                      <w:b/>
                      <w:bCs/>
                      <w:sz w:val="18"/>
                      <w:szCs w:val="18"/>
                    </w:rPr>
                  </w:pPr>
                  <w:ins w:id="844" w:author="Admin" w:date="2013-03-14T14:25:00Z">
                    <w:r w:rsidRPr="00BA1C03">
                      <w:rPr>
                        <w:rFonts w:ascii="Arial" w:hAnsi="Arial" w:cs="Arial"/>
                        <w:b/>
                        <w:bCs/>
                        <w:sz w:val="18"/>
                        <w:szCs w:val="18"/>
                      </w:rPr>
                      <w:t>1</w:t>
                    </w:r>
                  </w:ins>
                </w:p>
              </w:tc>
              <w:tc>
                <w:tcPr>
                  <w:tcW w:w="1255" w:type="dxa"/>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845" w:author="Admin" w:date="2013-03-14T14:25:00Z"/>
                      <w:rFonts w:ascii="Arial" w:hAnsi="Arial" w:cs="Arial"/>
                      <w:b/>
                      <w:bCs/>
                      <w:sz w:val="18"/>
                      <w:szCs w:val="18"/>
                    </w:rPr>
                  </w:pPr>
                  <w:ins w:id="846" w:author="Admin" w:date="2013-03-14T14:25:00Z">
                    <w:r w:rsidRPr="00BA1C03">
                      <w:rPr>
                        <w:rFonts w:ascii="Arial" w:hAnsi="Arial" w:cs="Arial"/>
                        <w:b/>
                        <w:bCs/>
                        <w:sz w:val="18"/>
                        <w:szCs w:val="18"/>
                      </w:rPr>
                      <w:t>9</w:t>
                    </w:r>
                  </w:ins>
                </w:p>
              </w:tc>
            </w:tr>
            <w:tr w:rsidR="00BA1C03" w:rsidRPr="00BA1C03" w:rsidTr="00BA1C03">
              <w:trPr>
                <w:trHeight w:val="240"/>
                <w:ins w:id="847" w:author="Admin" w:date="2013-03-14T14:25:00Z"/>
              </w:trPr>
              <w:tc>
                <w:tcPr>
                  <w:tcW w:w="660" w:type="dxa"/>
                  <w:gridSpan w:val="3"/>
                  <w:tcBorders>
                    <w:top w:val="nil"/>
                    <w:left w:val="single" w:sz="4" w:space="0" w:color="auto"/>
                    <w:bottom w:val="single" w:sz="4" w:space="0" w:color="auto"/>
                    <w:right w:val="single" w:sz="4" w:space="0" w:color="auto"/>
                  </w:tcBorders>
                  <w:shd w:val="clear" w:color="000000" w:fill="F2F2F2"/>
                  <w:noWrap/>
                  <w:vAlign w:val="bottom"/>
                  <w:hideMark/>
                </w:tcPr>
                <w:p w:rsidR="00BA1C03" w:rsidRPr="00BA1C03" w:rsidRDefault="00BA1C03" w:rsidP="00BA1C03">
                  <w:pPr>
                    <w:jc w:val="center"/>
                    <w:rPr>
                      <w:ins w:id="848" w:author="Admin" w:date="2013-03-14T14:25:00Z"/>
                      <w:rFonts w:ascii="Arial" w:hAnsi="Arial" w:cs="Arial"/>
                      <w:b/>
                      <w:bCs/>
                      <w:sz w:val="18"/>
                      <w:szCs w:val="18"/>
                    </w:rPr>
                  </w:pPr>
                  <w:ins w:id="849" w:author="Admin" w:date="2013-03-14T14:25:00Z">
                    <w:r w:rsidRPr="00BA1C03">
                      <w:rPr>
                        <w:rFonts w:ascii="Arial" w:hAnsi="Arial" w:cs="Arial"/>
                        <w:b/>
                        <w:bCs/>
                        <w:sz w:val="18"/>
                        <w:szCs w:val="18"/>
                      </w:rPr>
                      <w:t>5</w:t>
                    </w:r>
                  </w:ins>
                </w:p>
              </w:tc>
              <w:tc>
                <w:tcPr>
                  <w:tcW w:w="3940" w:type="dxa"/>
                  <w:gridSpan w:val="3"/>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rPr>
                      <w:ins w:id="850" w:author="Admin" w:date="2013-03-14T14:25:00Z"/>
                      <w:rFonts w:ascii="Arial" w:hAnsi="Arial" w:cs="Arial"/>
                      <w:b/>
                      <w:bCs/>
                      <w:sz w:val="18"/>
                      <w:szCs w:val="18"/>
                    </w:rPr>
                  </w:pPr>
                  <w:ins w:id="851" w:author="Admin" w:date="2013-03-14T14:25:00Z">
                    <w:r w:rsidRPr="00BA1C03">
                      <w:rPr>
                        <w:rFonts w:ascii="Arial" w:hAnsi="Arial" w:cs="Arial"/>
                        <w:b/>
                        <w:bCs/>
                        <w:sz w:val="18"/>
                        <w:szCs w:val="18"/>
                      </w:rPr>
                      <w:t>Phát triển và kiểm thử kỹ thuật</w:t>
                    </w:r>
                  </w:ins>
                </w:p>
              </w:tc>
              <w:tc>
                <w:tcPr>
                  <w:tcW w:w="2407" w:type="dxa"/>
                  <w:gridSpan w:val="2"/>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852" w:author="Admin" w:date="2013-03-14T14:25:00Z"/>
                      <w:rFonts w:ascii="Arial" w:hAnsi="Arial" w:cs="Arial"/>
                      <w:b/>
                      <w:bCs/>
                      <w:sz w:val="18"/>
                      <w:szCs w:val="18"/>
                    </w:rPr>
                  </w:pPr>
                  <w:ins w:id="853" w:author="Admin" w:date="2013-03-14T14:25:00Z">
                    <w:r w:rsidRPr="00BA1C03">
                      <w:rPr>
                        <w:rFonts w:ascii="Arial" w:hAnsi="Arial" w:cs="Arial"/>
                        <w:b/>
                        <w:bCs/>
                        <w:sz w:val="18"/>
                        <w:szCs w:val="18"/>
                      </w:rPr>
                      <w:t> </w:t>
                    </w:r>
                  </w:ins>
                </w:p>
              </w:tc>
              <w:tc>
                <w:tcPr>
                  <w:tcW w:w="2099" w:type="dxa"/>
                  <w:gridSpan w:val="5"/>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854" w:author="Admin" w:date="2013-03-14T14:25:00Z"/>
                      <w:rFonts w:ascii="Arial" w:hAnsi="Arial" w:cs="Arial"/>
                      <w:b/>
                      <w:bCs/>
                      <w:sz w:val="18"/>
                      <w:szCs w:val="18"/>
                    </w:rPr>
                  </w:pPr>
                  <w:ins w:id="855" w:author="Admin" w:date="2013-03-14T14:25:00Z">
                    <w:r w:rsidRPr="00BA1C03">
                      <w:rPr>
                        <w:rFonts w:ascii="Arial" w:hAnsi="Arial" w:cs="Arial"/>
                        <w:b/>
                        <w:bCs/>
                        <w:sz w:val="18"/>
                        <w:szCs w:val="18"/>
                      </w:rPr>
                      <w:t> </w:t>
                    </w:r>
                  </w:ins>
                </w:p>
              </w:tc>
              <w:tc>
                <w:tcPr>
                  <w:tcW w:w="1255" w:type="dxa"/>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856" w:author="Admin" w:date="2013-03-14T14:25:00Z"/>
                      <w:rFonts w:ascii="Arial" w:hAnsi="Arial" w:cs="Arial"/>
                      <w:b/>
                      <w:bCs/>
                      <w:sz w:val="18"/>
                      <w:szCs w:val="18"/>
                    </w:rPr>
                  </w:pPr>
                  <w:ins w:id="857" w:author="Admin" w:date="2013-03-14T14:25:00Z">
                    <w:r w:rsidRPr="00BA1C03">
                      <w:rPr>
                        <w:rFonts w:ascii="Arial" w:hAnsi="Arial" w:cs="Arial"/>
                        <w:b/>
                        <w:bCs/>
                        <w:sz w:val="18"/>
                        <w:szCs w:val="18"/>
                      </w:rPr>
                      <w:t>46</w:t>
                    </w:r>
                  </w:ins>
                </w:p>
              </w:tc>
            </w:tr>
            <w:tr w:rsidR="00BA1C03" w:rsidRPr="00BA1C03" w:rsidTr="00BA1C03">
              <w:trPr>
                <w:trHeight w:val="540"/>
                <w:ins w:id="858"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859" w:author="Admin" w:date="2013-03-14T14:25:00Z"/>
                      <w:rFonts w:ascii="Arial" w:hAnsi="Arial" w:cs="Arial"/>
                      <w:sz w:val="18"/>
                      <w:szCs w:val="18"/>
                    </w:rPr>
                  </w:pPr>
                  <w:ins w:id="860" w:author="Admin" w:date="2013-03-14T14:25:00Z">
                    <w:r w:rsidRPr="00BA1C03">
                      <w:rPr>
                        <w:rFonts w:ascii="Arial" w:hAnsi="Arial" w:cs="Arial"/>
                        <w:sz w:val="18"/>
                        <w:szCs w:val="18"/>
                      </w:rPr>
                      <w:t>5.1</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861" w:author="Admin" w:date="2013-03-14T14:25:00Z"/>
                      <w:rFonts w:ascii="Arial" w:hAnsi="Arial" w:cs="Arial"/>
                      <w:sz w:val="18"/>
                      <w:szCs w:val="18"/>
                    </w:rPr>
                  </w:pPr>
                  <w:ins w:id="862" w:author="Admin" w:date="2013-03-14T14:25:00Z">
                    <w:r w:rsidRPr="00BA1C03">
                      <w:rPr>
                        <w:rFonts w:ascii="Arial" w:hAnsi="Arial" w:cs="Arial"/>
                        <w:sz w:val="18"/>
                        <w:szCs w:val="18"/>
                      </w:rPr>
                      <w:t>Xây dựng sản phầm IBPS  sau giờ cutofftime trên BDS</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63" w:author="Admin" w:date="2013-03-14T14:25:00Z"/>
                      <w:rFonts w:ascii="Arial" w:hAnsi="Arial" w:cs="Arial"/>
                      <w:sz w:val="18"/>
                      <w:szCs w:val="18"/>
                    </w:rPr>
                  </w:pPr>
                  <w:ins w:id="864" w:author="Admin" w:date="2013-03-14T14:25:00Z">
                    <w:r w:rsidRPr="00BA1C03">
                      <w:rPr>
                        <w:rFonts w:ascii="Arial" w:hAnsi="Arial" w:cs="Arial"/>
                        <w:sz w:val="18"/>
                        <w:szCs w:val="18"/>
                      </w:rPr>
                      <w:t> </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65" w:author="Admin" w:date="2013-03-14T14:25:00Z"/>
                      <w:rFonts w:ascii="Arial" w:hAnsi="Arial" w:cs="Arial"/>
                      <w:sz w:val="18"/>
                      <w:szCs w:val="18"/>
                    </w:rPr>
                  </w:pPr>
                  <w:ins w:id="866" w:author="Admin" w:date="2013-03-14T14:25:00Z">
                    <w:r w:rsidRPr="00BA1C03">
                      <w:rPr>
                        <w:rFonts w:ascii="Arial" w:hAnsi="Arial" w:cs="Arial"/>
                        <w:sz w:val="18"/>
                        <w:szCs w:val="18"/>
                      </w:rPr>
                      <w:t> </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67" w:author="Admin" w:date="2013-03-14T14:25:00Z"/>
                      <w:rFonts w:ascii="Arial" w:hAnsi="Arial" w:cs="Arial"/>
                      <w:sz w:val="18"/>
                      <w:szCs w:val="18"/>
                    </w:rPr>
                  </w:pPr>
                  <w:ins w:id="868" w:author="Admin" w:date="2013-03-14T14:25:00Z">
                    <w:r w:rsidRPr="00BA1C03">
                      <w:rPr>
                        <w:rFonts w:ascii="Arial" w:hAnsi="Arial" w:cs="Arial"/>
                        <w:sz w:val="18"/>
                        <w:szCs w:val="18"/>
                      </w:rPr>
                      <w:t> </w:t>
                    </w:r>
                  </w:ins>
                </w:p>
              </w:tc>
            </w:tr>
            <w:tr w:rsidR="00BA1C03" w:rsidRPr="00BA1C03" w:rsidTr="00BA1C03">
              <w:trPr>
                <w:trHeight w:val="540"/>
                <w:ins w:id="869"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870" w:author="Admin" w:date="2013-03-14T14:25:00Z"/>
                      <w:rFonts w:ascii="Arial" w:hAnsi="Arial" w:cs="Arial"/>
                      <w:sz w:val="18"/>
                      <w:szCs w:val="18"/>
                    </w:rPr>
                  </w:pPr>
                  <w:ins w:id="871" w:author="Admin" w:date="2013-03-14T14:25:00Z">
                    <w:r w:rsidRPr="00BA1C03">
                      <w:rPr>
                        <w:rFonts w:ascii="Arial" w:hAnsi="Arial" w:cs="Arial"/>
                        <w:sz w:val="18"/>
                        <w:szCs w:val="18"/>
                      </w:rPr>
                      <w:t>5.1.1</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872" w:author="Admin" w:date="2013-03-14T14:25:00Z"/>
                      <w:rFonts w:ascii="Arial" w:hAnsi="Arial" w:cs="Arial"/>
                      <w:sz w:val="18"/>
                      <w:szCs w:val="18"/>
                    </w:rPr>
                  </w:pPr>
                  <w:ins w:id="873" w:author="Admin" w:date="2013-03-14T14:25:00Z">
                    <w:r w:rsidRPr="00BA1C03">
                      <w:rPr>
                        <w:rFonts w:ascii="Arial" w:hAnsi="Arial" w:cs="Arial"/>
                        <w:sz w:val="18"/>
                        <w:szCs w:val="18"/>
                      </w:rPr>
                      <w:t>Tạo chương trình để chặn điện OL12 (sau 3h) và OL13 (sau 4h) trước khi lên GW</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74" w:author="Admin" w:date="2013-03-14T14:25:00Z"/>
                      <w:rFonts w:ascii="Arial" w:hAnsi="Arial" w:cs="Arial"/>
                      <w:sz w:val="18"/>
                      <w:szCs w:val="18"/>
                    </w:rPr>
                  </w:pPr>
                  <w:ins w:id="875" w:author="Admin" w:date="2013-03-14T14:25:00Z">
                    <w:r w:rsidRPr="00BA1C03">
                      <w:rPr>
                        <w:rFonts w:ascii="Arial" w:hAnsi="Arial" w:cs="Arial"/>
                        <w:sz w:val="18"/>
                        <w:szCs w:val="18"/>
                      </w:rPr>
                      <w:t>4</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76" w:author="Admin" w:date="2013-03-14T14:25:00Z"/>
                      <w:rFonts w:ascii="Arial" w:hAnsi="Arial" w:cs="Arial"/>
                      <w:sz w:val="18"/>
                      <w:szCs w:val="18"/>
                    </w:rPr>
                  </w:pPr>
                  <w:ins w:id="877"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78" w:author="Admin" w:date="2013-03-14T14:25:00Z"/>
                      <w:rFonts w:ascii="Arial" w:hAnsi="Arial" w:cs="Arial"/>
                      <w:sz w:val="18"/>
                      <w:szCs w:val="18"/>
                    </w:rPr>
                  </w:pPr>
                  <w:ins w:id="879" w:author="Admin" w:date="2013-03-14T14:25:00Z">
                    <w:r w:rsidRPr="00BA1C03">
                      <w:rPr>
                        <w:rFonts w:ascii="Arial" w:hAnsi="Arial" w:cs="Arial"/>
                        <w:sz w:val="18"/>
                        <w:szCs w:val="18"/>
                      </w:rPr>
                      <w:t>4</w:t>
                    </w:r>
                  </w:ins>
                </w:p>
              </w:tc>
            </w:tr>
            <w:tr w:rsidR="00BA1C03" w:rsidRPr="00BA1C03" w:rsidTr="00BA1C03">
              <w:trPr>
                <w:trHeight w:val="540"/>
                <w:ins w:id="880"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881" w:author="Admin" w:date="2013-03-14T14:25:00Z"/>
                      <w:rFonts w:ascii="Arial" w:hAnsi="Arial" w:cs="Arial"/>
                      <w:sz w:val="18"/>
                      <w:szCs w:val="18"/>
                    </w:rPr>
                  </w:pPr>
                  <w:ins w:id="882" w:author="Admin" w:date="2013-03-14T14:25:00Z">
                    <w:r w:rsidRPr="00BA1C03">
                      <w:rPr>
                        <w:rFonts w:ascii="Arial" w:hAnsi="Arial" w:cs="Arial"/>
                        <w:sz w:val="18"/>
                        <w:szCs w:val="18"/>
                      </w:rPr>
                      <w:t>5.1.2</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883" w:author="Admin" w:date="2013-03-14T14:25:00Z"/>
                      <w:rFonts w:ascii="Arial" w:hAnsi="Arial" w:cs="Arial"/>
                      <w:sz w:val="18"/>
                      <w:szCs w:val="18"/>
                    </w:rPr>
                  </w:pPr>
                  <w:ins w:id="884" w:author="Admin" w:date="2013-03-14T14:25:00Z">
                    <w:r w:rsidRPr="00BA1C03">
                      <w:rPr>
                        <w:rFonts w:ascii="Arial" w:hAnsi="Arial" w:cs="Arial"/>
                        <w:sz w:val="18"/>
                        <w:szCs w:val="18"/>
                      </w:rPr>
                      <w:t>Tạo CSDL và queue để lưu điện</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85" w:author="Admin" w:date="2013-03-14T14:25:00Z"/>
                      <w:rFonts w:ascii="Arial" w:hAnsi="Arial" w:cs="Arial"/>
                      <w:sz w:val="18"/>
                      <w:szCs w:val="18"/>
                    </w:rPr>
                  </w:pPr>
                  <w:ins w:id="886" w:author="Admin" w:date="2013-03-14T14:25:00Z">
                    <w:r w:rsidRPr="00BA1C03">
                      <w:rPr>
                        <w:rFonts w:ascii="Arial" w:hAnsi="Arial" w:cs="Arial"/>
                        <w:sz w:val="18"/>
                        <w:szCs w:val="18"/>
                      </w:rPr>
                      <w:t>3</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87" w:author="Admin" w:date="2013-03-14T14:25:00Z"/>
                      <w:rFonts w:ascii="Arial" w:hAnsi="Arial" w:cs="Arial"/>
                      <w:sz w:val="18"/>
                      <w:szCs w:val="18"/>
                    </w:rPr>
                  </w:pPr>
                  <w:ins w:id="888"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89" w:author="Admin" w:date="2013-03-14T14:25:00Z"/>
                      <w:rFonts w:ascii="Arial" w:hAnsi="Arial" w:cs="Arial"/>
                      <w:sz w:val="18"/>
                      <w:szCs w:val="18"/>
                    </w:rPr>
                  </w:pPr>
                  <w:ins w:id="890" w:author="Admin" w:date="2013-03-14T14:25:00Z">
                    <w:r w:rsidRPr="00BA1C03">
                      <w:rPr>
                        <w:rFonts w:ascii="Arial" w:hAnsi="Arial" w:cs="Arial"/>
                        <w:sz w:val="18"/>
                        <w:szCs w:val="18"/>
                      </w:rPr>
                      <w:t>3</w:t>
                    </w:r>
                  </w:ins>
                </w:p>
              </w:tc>
            </w:tr>
            <w:tr w:rsidR="00BA1C03" w:rsidRPr="00BA1C03" w:rsidTr="00BA1C03">
              <w:trPr>
                <w:trHeight w:val="540"/>
                <w:ins w:id="891"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892" w:author="Admin" w:date="2013-03-14T14:25:00Z"/>
                      <w:rFonts w:ascii="Arial" w:hAnsi="Arial" w:cs="Arial"/>
                      <w:sz w:val="18"/>
                      <w:szCs w:val="18"/>
                    </w:rPr>
                  </w:pPr>
                  <w:ins w:id="893" w:author="Admin" w:date="2013-03-14T14:25:00Z">
                    <w:r w:rsidRPr="00BA1C03">
                      <w:rPr>
                        <w:rFonts w:ascii="Arial" w:hAnsi="Arial" w:cs="Arial"/>
                        <w:sz w:val="18"/>
                        <w:szCs w:val="18"/>
                      </w:rPr>
                      <w:lastRenderedPageBreak/>
                      <w:t>5.1.3</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894" w:author="Admin" w:date="2013-03-14T14:25:00Z"/>
                      <w:rFonts w:ascii="Arial" w:hAnsi="Arial" w:cs="Arial"/>
                      <w:sz w:val="18"/>
                      <w:szCs w:val="18"/>
                    </w:rPr>
                  </w:pPr>
                  <w:ins w:id="895" w:author="Admin" w:date="2013-03-14T14:25:00Z">
                    <w:r w:rsidRPr="00BA1C03">
                      <w:rPr>
                        <w:rFonts w:ascii="Arial" w:hAnsi="Arial" w:cs="Arial"/>
                        <w:sz w:val="18"/>
                        <w:szCs w:val="18"/>
                      </w:rPr>
                      <w:t>Đặt schedule để tự động đẩy điện lên GW</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96" w:author="Admin" w:date="2013-03-14T14:25:00Z"/>
                      <w:rFonts w:ascii="Arial" w:hAnsi="Arial" w:cs="Arial"/>
                      <w:sz w:val="18"/>
                      <w:szCs w:val="18"/>
                    </w:rPr>
                  </w:pPr>
                  <w:ins w:id="897" w:author="Admin" w:date="2013-03-14T14:25:00Z">
                    <w:r w:rsidRPr="00BA1C03">
                      <w:rPr>
                        <w:rFonts w:ascii="Arial" w:hAnsi="Arial" w:cs="Arial"/>
                        <w:sz w:val="18"/>
                        <w:szCs w:val="18"/>
                      </w:rPr>
                      <w:t>4</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898" w:author="Admin" w:date="2013-03-14T14:25:00Z"/>
                      <w:rFonts w:ascii="Arial" w:hAnsi="Arial" w:cs="Arial"/>
                      <w:sz w:val="18"/>
                      <w:szCs w:val="18"/>
                    </w:rPr>
                  </w:pPr>
                  <w:ins w:id="899"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00" w:author="Admin" w:date="2013-03-14T14:25:00Z"/>
                      <w:rFonts w:ascii="Arial" w:hAnsi="Arial" w:cs="Arial"/>
                      <w:sz w:val="18"/>
                      <w:szCs w:val="18"/>
                    </w:rPr>
                  </w:pPr>
                  <w:ins w:id="901" w:author="Admin" w:date="2013-03-14T14:25:00Z">
                    <w:r w:rsidRPr="00BA1C03">
                      <w:rPr>
                        <w:rFonts w:ascii="Arial" w:hAnsi="Arial" w:cs="Arial"/>
                        <w:sz w:val="18"/>
                        <w:szCs w:val="18"/>
                      </w:rPr>
                      <w:t>4</w:t>
                    </w:r>
                  </w:ins>
                </w:p>
              </w:tc>
            </w:tr>
            <w:tr w:rsidR="00BA1C03" w:rsidRPr="00BA1C03" w:rsidTr="00BA1C03">
              <w:trPr>
                <w:trHeight w:val="540"/>
                <w:ins w:id="902"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903" w:author="Admin" w:date="2013-03-14T14:25:00Z"/>
                      <w:rFonts w:ascii="Arial" w:hAnsi="Arial" w:cs="Arial"/>
                      <w:sz w:val="18"/>
                      <w:szCs w:val="18"/>
                    </w:rPr>
                  </w:pPr>
                  <w:ins w:id="904" w:author="Admin" w:date="2013-03-14T14:25:00Z">
                    <w:r w:rsidRPr="00BA1C03">
                      <w:rPr>
                        <w:rFonts w:ascii="Arial" w:hAnsi="Arial" w:cs="Arial"/>
                        <w:sz w:val="18"/>
                        <w:szCs w:val="18"/>
                      </w:rPr>
                      <w:t>5.1.4</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905" w:author="Admin" w:date="2013-03-14T14:25:00Z"/>
                      <w:rFonts w:ascii="Arial" w:hAnsi="Arial" w:cs="Arial"/>
                      <w:sz w:val="18"/>
                      <w:szCs w:val="18"/>
                    </w:rPr>
                  </w:pPr>
                  <w:ins w:id="906" w:author="Admin" w:date="2013-03-14T14:25:00Z">
                    <w:r w:rsidRPr="00BA1C03">
                      <w:rPr>
                        <w:rFonts w:ascii="Arial" w:hAnsi="Arial" w:cs="Arial"/>
                        <w:sz w:val="18"/>
                        <w:szCs w:val="18"/>
                      </w:rPr>
                      <w:t>Tạo 2 báo cáo: 2 BC trên monitor và trên web</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07" w:author="Admin" w:date="2013-03-14T14:25:00Z"/>
                      <w:rFonts w:ascii="Arial" w:hAnsi="Arial" w:cs="Arial"/>
                      <w:sz w:val="18"/>
                      <w:szCs w:val="18"/>
                    </w:rPr>
                  </w:pPr>
                  <w:ins w:id="908" w:author="Admin" w:date="2013-03-14T14:25:00Z">
                    <w:r w:rsidRPr="00BA1C03">
                      <w:rPr>
                        <w:rFonts w:ascii="Arial" w:hAnsi="Arial" w:cs="Arial"/>
                        <w:sz w:val="18"/>
                        <w:szCs w:val="18"/>
                      </w:rPr>
                      <w:t>6</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09" w:author="Admin" w:date="2013-03-14T14:25:00Z"/>
                      <w:rFonts w:ascii="Arial" w:hAnsi="Arial" w:cs="Arial"/>
                      <w:sz w:val="18"/>
                      <w:szCs w:val="18"/>
                    </w:rPr>
                  </w:pPr>
                  <w:ins w:id="910"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11" w:author="Admin" w:date="2013-03-14T14:25:00Z"/>
                      <w:rFonts w:ascii="Arial" w:hAnsi="Arial" w:cs="Arial"/>
                      <w:sz w:val="18"/>
                      <w:szCs w:val="18"/>
                    </w:rPr>
                  </w:pPr>
                  <w:ins w:id="912" w:author="Admin" w:date="2013-03-14T14:25:00Z">
                    <w:r w:rsidRPr="00BA1C03">
                      <w:rPr>
                        <w:rFonts w:ascii="Arial" w:hAnsi="Arial" w:cs="Arial"/>
                        <w:sz w:val="18"/>
                        <w:szCs w:val="18"/>
                      </w:rPr>
                      <w:t>6</w:t>
                    </w:r>
                  </w:ins>
                </w:p>
              </w:tc>
            </w:tr>
            <w:tr w:rsidR="00BA1C03" w:rsidRPr="00BA1C03" w:rsidTr="00BA1C03">
              <w:trPr>
                <w:trHeight w:val="540"/>
                <w:ins w:id="913"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914" w:author="Admin" w:date="2013-03-14T14:25:00Z"/>
                      <w:rFonts w:ascii="Arial" w:hAnsi="Arial" w:cs="Arial"/>
                      <w:sz w:val="18"/>
                      <w:szCs w:val="18"/>
                    </w:rPr>
                  </w:pPr>
                  <w:ins w:id="915" w:author="Admin" w:date="2013-03-14T14:25:00Z">
                    <w:r w:rsidRPr="00BA1C03">
                      <w:rPr>
                        <w:rFonts w:ascii="Arial" w:hAnsi="Arial" w:cs="Arial"/>
                        <w:sz w:val="18"/>
                        <w:szCs w:val="18"/>
                      </w:rPr>
                      <w:t>5.1.5</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916" w:author="Admin" w:date="2013-03-14T14:25:00Z"/>
                      <w:rFonts w:ascii="Arial" w:hAnsi="Arial" w:cs="Arial"/>
                      <w:sz w:val="18"/>
                      <w:szCs w:val="18"/>
                    </w:rPr>
                  </w:pPr>
                  <w:ins w:id="917" w:author="Admin" w:date="2013-03-14T14:25:00Z">
                    <w:r w:rsidRPr="00BA1C03">
                      <w:rPr>
                        <w:rFonts w:ascii="Arial" w:hAnsi="Arial" w:cs="Arial"/>
                        <w:sz w:val="18"/>
                        <w:szCs w:val="18"/>
                      </w:rPr>
                      <w:t>Chỉnh sửa bổ sung các sản phẩm OL12; OL13 trên chương trình check điện đi hiện nay</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18" w:author="Admin" w:date="2013-03-14T14:25:00Z"/>
                      <w:rFonts w:ascii="Arial" w:hAnsi="Arial" w:cs="Arial"/>
                      <w:sz w:val="18"/>
                      <w:szCs w:val="18"/>
                    </w:rPr>
                  </w:pPr>
                  <w:ins w:id="919" w:author="Admin" w:date="2013-03-14T14:25:00Z">
                    <w:r w:rsidRPr="00BA1C03">
                      <w:rPr>
                        <w:rFonts w:ascii="Arial" w:hAnsi="Arial" w:cs="Arial"/>
                        <w:sz w:val="18"/>
                        <w:szCs w:val="18"/>
                      </w:rPr>
                      <w:t>4</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20" w:author="Admin" w:date="2013-03-14T14:25:00Z"/>
                      <w:rFonts w:ascii="Arial" w:hAnsi="Arial" w:cs="Arial"/>
                      <w:sz w:val="18"/>
                      <w:szCs w:val="18"/>
                    </w:rPr>
                  </w:pPr>
                  <w:ins w:id="921"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22" w:author="Admin" w:date="2013-03-14T14:25:00Z"/>
                      <w:rFonts w:ascii="Arial" w:hAnsi="Arial" w:cs="Arial"/>
                      <w:sz w:val="18"/>
                      <w:szCs w:val="18"/>
                    </w:rPr>
                  </w:pPr>
                  <w:ins w:id="923" w:author="Admin" w:date="2013-03-14T14:25:00Z">
                    <w:r w:rsidRPr="00BA1C03">
                      <w:rPr>
                        <w:rFonts w:ascii="Arial" w:hAnsi="Arial" w:cs="Arial"/>
                        <w:sz w:val="18"/>
                        <w:szCs w:val="18"/>
                      </w:rPr>
                      <w:t>4</w:t>
                    </w:r>
                  </w:ins>
                </w:p>
              </w:tc>
            </w:tr>
            <w:tr w:rsidR="00BA1C03" w:rsidRPr="00BA1C03" w:rsidTr="00BA1C03">
              <w:trPr>
                <w:trHeight w:val="480"/>
                <w:ins w:id="924"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925" w:author="Admin" w:date="2013-03-14T14:25:00Z"/>
                      <w:rFonts w:ascii="Arial" w:hAnsi="Arial" w:cs="Arial"/>
                      <w:sz w:val="18"/>
                      <w:szCs w:val="18"/>
                    </w:rPr>
                  </w:pPr>
                  <w:ins w:id="926" w:author="Admin" w:date="2013-03-14T14:25:00Z">
                    <w:r w:rsidRPr="00BA1C03">
                      <w:rPr>
                        <w:rFonts w:ascii="Arial" w:hAnsi="Arial" w:cs="Arial"/>
                        <w:sz w:val="18"/>
                        <w:szCs w:val="18"/>
                      </w:rPr>
                      <w:t>5.2</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927" w:author="Admin" w:date="2013-03-14T14:25:00Z"/>
                      <w:rFonts w:ascii="Arial" w:hAnsi="Arial" w:cs="Arial"/>
                      <w:sz w:val="18"/>
                      <w:szCs w:val="18"/>
                    </w:rPr>
                  </w:pPr>
                  <w:ins w:id="928" w:author="Admin" w:date="2013-03-14T14:25:00Z">
                    <w:r w:rsidRPr="00BA1C03">
                      <w:rPr>
                        <w:rFonts w:ascii="Arial" w:hAnsi="Arial" w:cs="Arial"/>
                        <w:sz w:val="18"/>
                        <w:szCs w:val="18"/>
                      </w:rPr>
                      <w:t>Map tự động Ngân hàng hưởng các điện đi citad từ BDS</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29" w:author="Admin" w:date="2013-03-14T14:25:00Z"/>
                      <w:rFonts w:ascii="Arial" w:hAnsi="Arial" w:cs="Arial"/>
                      <w:sz w:val="18"/>
                      <w:szCs w:val="18"/>
                    </w:rPr>
                  </w:pPr>
                  <w:ins w:id="930" w:author="Admin" w:date="2013-03-14T14:25:00Z">
                    <w:r w:rsidRPr="00BA1C03">
                      <w:rPr>
                        <w:rFonts w:ascii="Arial" w:hAnsi="Arial" w:cs="Arial"/>
                        <w:sz w:val="18"/>
                        <w:szCs w:val="18"/>
                      </w:rPr>
                      <w:t> </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31" w:author="Admin" w:date="2013-03-14T14:25:00Z"/>
                      <w:rFonts w:ascii="Arial" w:hAnsi="Arial" w:cs="Arial"/>
                      <w:sz w:val="18"/>
                      <w:szCs w:val="18"/>
                    </w:rPr>
                  </w:pPr>
                  <w:ins w:id="932" w:author="Admin" w:date="2013-03-14T14:25:00Z">
                    <w:r w:rsidRPr="00BA1C03">
                      <w:rPr>
                        <w:rFonts w:ascii="Arial" w:hAnsi="Arial" w:cs="Arial"/>
                        <w:sz w:val="18"/>
                        <w:szCs w:val="18"/>
                      </w:rPr>
                      <w:t> </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33" w:author="Admin" w:date="2013-03-14T14:25:00Z"/>
                      <w:rFonts w:ascii="Arial" w:hAnsi="Arial" w:cs="Arial"/>
                      <w:sz w:val="18"/>
                      <w:szCs w:val="18"/>
                    </w:rPr>
                  </w:pPr>
                  <w:ins w:id="934" w:author="Admin" w:date="2013-03-14T14:25:00Z">
                    <w:r w:rsidRPr="00BA1C03">
                      <w:rPr>
                        <w:rFonts w:ascii="Arial" w:hAnsi="Arial" w:cs="Arial"/>
                        <w:sz w:val="18"/>
                        <w:szCs w:val="18"/>
                      </w:rPr>
                      <w:t> </w:t>
                    </w:r>
                  </w:ins>
                </w:p>
              </w:tc>
            </w:tr>
            <w:tr w:rsidR="00BA1C03" w:rsidRPr="00BA1C03" w:rsidTr="00BA1C03">
              <w:trPr>
                <w:trHeight w:val="480"/>
                <w:ins w:id="935"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936" w:author="Admin" w:date="2013-03-14T14:25:00Z"/>
                      <w:rFonts w:ascii="Arial" w:hAnsi="Arial" w:cs="Arial"/>
                      <w:sz w:val="18"/>
                      <w:szCs w:val="18"/>
                    </w:rPr>
                  </w:pPr>
                  <w:ins w:id="937" w:author="Admin" w:date="2013-03-14T14:25:00Z">
                    <w:r w:rsidRPr="00BA1C03">
                      <w:rPr>
                        <w:rFonts w:ascii="Arial" w:hAnsi="Arial" w:cs="Arial"/>
                        <w:sz w:val="18"/>
                        <w:szCs w:val="18"/>
                      </w:rPr>
                      <w:t>5.2.1</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938" w:author="Admin" w:date="2013-03-14T14:25:00Z"/>
                      <w:rFonts w:ascii="Arial" w:hAnsi="Arial" w:cs="Arial"/>
                      <w:sz w:val="18"/>
                      <w:szCs w:val="18"/>
                    </w:rPr>
                  </w:pPr>
                  <w:ins w:id="939" w:author="Admin" w:date="2013-03-14T14:25:00Z">
                    <w:r w:rsidRPr="00BA1C03">
                      <w:rPr>
                        <w:rFonts w:ascii="Arial" w:hAnsi="Arial" w:cs="Arial"/>
                        <w:sz w:val="18"/>
                        <w:szCs w:val="18"/>
                      </w:rPr>
                      <w:t>Xây dựng cơ sở dữ liệu bảng map NHH và tham số bảng map</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40" w:author="Admin" w:date="2013-03-14T14:25:00Z"/>
                      <w:rFonts w:ascii="Arial" w:hAnsi="Arial" w:cs="Arial"/>
                      <w:sz w:val="18"/>
                      <w:szCs w:val="18"/>
                    </w:rPr>
                  </w:pPr>
                  <w:ins w:id="941" w:author="Admin" w:date="2013-03-14T14:25:00Z">
                    <w:r w:rsidRPr="00BA1C03">
                      <w:rPr>
                        <w:rFonts w:ascii="Arial" w:hAnsi="Arial" w:cs="Arial"/>
                        <w:sz w:val="18"/>
                        <w:szCs w:val="18"/>
                      </w:rPr>
                      <w:t>6</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42" w:author="Admin" w:date="2013-03-14T14:25:00Z"/>
                      <w:rFonts w:ascii="Arial" w:hAnsi="Arial" w:cs="Arial"/>
                      <w:sz w:val="18"/>
                      <w:szCs w:val="18"/>
                    </w:rPr>
                  </w:pPr>
                  <w:ins w:id="943"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44" w:author="Admin" w:date="2013-03-14T14:25:00Z"/>
                      <w:rFonts w:ascii="Arial" w:hAnsi="Arial" w:cs="Arial"/>
                      <w:sz w:val="18"/>
                      <w:szCs w:val="18"/>
                    </w:rPr>
                  </w:pPr>
                  <w:ins w:id="945" w:author="Admin" w:date="2013-03-14T14:25:00Z">
                    <w:r w:rsidRPr="00BA1C03">
                      <w:rPr>
                        <w:rFonts w:ascii="Arial" w:hAnsi="Arial" w:cs="Arial"/>
                        <w:sz w:val="18"/>
                        <w:szCs w:val="18"/>
                      </w:rPr>
                      <w:t>6</w:t>
                    </w:r>
                  </w:ins>
                </w:p>
              </w:tc>
            </w:tr>
            <w:tr w:rsidR="00BA1C03" w:rsidRPr="00BA1C03" w:rsidTr="00BA1C03">
              <w:trPr>
                <w:trHeight w:val="480"/>
                <w:ins w:id="946"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947" w:author="Admin" w:date="2013-03-14T14:25:00Z"/>
                      <w:rFonts w:ascii="Arial" w:hAnsi="Arial" w:cs="Arial"/>
                      <w:sz w:val="18"/>
                      <w:szCs w:val="18"/>
                    </w:rPr>
                  </w:pPr>
                  <w:ins w:id="948" w:author="Admin" w:date="2013-03-14T14:25:00Z">
                    <w:r w:rsidRPr="00BA1C03">
                      <w:rPr>
                        <w:rFonts w:ascii="Arial" w:hAnsi="Arial" w:cs="Arial"/>
                        <w:sz w:val="18"/>
                        <w:szCs w:val="18"/>
                      </w:rPr>
                      <w:t>5.2.2</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949" w:author="Admin" w:date="2013-03-14T14:25:00Z"/>
                      <w:rFonts w:ascii="Arial" w:hAnsi="Arial" w:cs="Arial"/>
                      <w:sz w:val="18"/>
                      <w:szCs w:val="18"/>
                    </w:rPr>
                  </w:pPr>
                  <w:ins w:id="950" w:author="Admin" w:date="2013-03-14T14:25:00Z">
                    <w:r w:rsidRPr="00BA1C03">
                      <w:rPr>
                        <w:rFonts w:ascii="Arial" w:hAnsi="Arial" w:cs="Arial"/>
                        <w:sz w:val="18"/>
                        <w:szCs w:val="18"/>
                      </w:rPr>
                      <w:t>Xây dựng logic để tự động map NHH từ kênh BDS</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51" w:author="Admin" w:date="2013-03-14T14:25:00Z"/>
                      <w:rFonts w:ascii="Arial" w:hAnsi="Arial" w:cs="Arial"/>
                      <w:sz w:val="18"/>
                      <w:szCs w:val="18"/>
                    </w:rPr>
                  </w:pPr>
                  <w:ins w:id="952" w:author="Admin" w:date="2013-03-14T14:25:00Z">
                    <w:r w:rsidRPr="00BA1C03">
                      <w:rPr>
                        <w:rFonts w:ascii="Arial" w:hAnsi="Arial" w:cs="Arial"/>
                        <w:sz w:val="18"/>
                        <w:szCs w:val="18"/>
                      </w:rPr>
                      <w:t>6</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53" w:author="Admin" w:date="2013-03-14T14:25:00Z"/>
                      <w:rFonts w:ascii="Arial" w:hAnsi="Arial" w:cs="Arial"/>
                      <w:sz w:val="18"/>
                      <w:szCs w:val="18"/>
                    </w:rPr>
                  </w:pPr>
                  <w:ins w:id="954"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55" w:author="Admin" w:date="2013-03-14T14:25:00Z"/>
                      <w:rFonts w:ascii="Arial" w:hAnsi="Arial" w:cs="Arial"/>
                      <w:sz w:val="18"/>
                      <w:szCs w:val="18"/>
                    </w:rPr>
                  </w:pPr>
                  <w:ins w:id="956" w:author="Admin" w:date="2013-03-14T14:25:00Z">
                    <w:r w:rsidRPr="00BA1C03">
                      <w:rPr>
                        <w:rFonts w:ascii="Arial" w:hAnsi="Arial" w:cs="Arial"/>
                        <w:sz w:val="18"/>
                        <w:szCs w:val="18"/>
                      </w:rPr>
                      <w:t>6</w:t>
                    </w:r>
                  </w:ins>
                </w:p>
              </w:tc>
            </w:tr>
            <w:tr w:rsidR="00BA1C03" w:rsidRPr="00BA1C03" w:rsidTr="00BA1C03">
              <w:trPr>
                <w:trHeight w:val="480"/>
                <w:ins w:id="957"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958" w:author="Admin" w:date="2013-03-14T14:25:00Z"/>
                      <w:rFonts w:ascii="Arial" w:hAnsi="Arial" w:cs="Arial"/>
                      <w:sz w:val="18"/>
                      <w:szCs w:val="18"/>
                    </w:rPr>
                  </w:pPr>
                  <w:ins w:id="959" w:author="Admin" w:date="2013-03-14T14:25:00Z">
                    <w:r w:rsidRPr="00BA1C03">
                      <w:rPr>
                        <w:rFonts w:ascii="Arial" w:hAnsi="Arial" w:cs="Arial"/>
                        <w:sz w:val="18"/>
                        <w:szCs w:val="18"/>
                      </w:rPr>
                      <w:t>5.3</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960" w:author="Admin" w:date="2013-03-14T14:25:00Z"/>
                      <w:rFonts w:ascii="Arial" w:hAnsi="Arial" w:cs="Arial"/>
                      <w:sz w:val="18"/>
                      <w:szCs w:val="18"/>
                    </w:rPr>
                  </w:pPr>
                  <w:ins w:id="961" w:author="Admin" w:date="2013-03-14T14:25:00Z">
                    <w:r w:rsidRPr="00BA1C03">
                      <w:rPr>
                        <w:rFonts w:ascii="Arial" w:hAnsi="Arial" w:cs="Arial"/>
                        <w:sz w:val="18"/>
                        <w:szCs w:val="18"/>
                      </w:rPr>
                      <w:t>Map cổng và xây dựng chức năng thay đổi tham số</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62" w:author="Admin" w:date="2013-03-14T14:25:00Z"/>
                      <w:rFonts w:ascii="Arial" w:hAnsi="Arial" w:cs="Arial"/>
                      <w:sz w:val="18"/>
                      <w:szCs w:val="18"/>
                    </w:rPr>
                  </w:pPr>
                  <w:ins w:id="963" w:author="Admin" w:date="2013-03-14T14:25:00Z">
                    <w:r w:rsidRPr="00BA1C03">
                      <w:rPr>
                        <w:rFonts w:ascii="Arial" w:hAnsi="Arial" w:cs="Arial"/>
                        <w:sz w:val="18"/>
                        <w:szCs w:val="18"/>
                      </w:rPr>
                      <w:t> </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64" w:author="Admin" w:date="2013-03-14T14:25:00Z"/>
                      <w:rFonts w:ascii="Arial" w:hAnsi="Arial" w:cs="Arial"/>
                      <w:sz w:val="18"/>
                      <w:szCs w:val="18"/>
                    </w:rPr>
                  </w:pPr>
                  <w:ins w:id="965" w:author="Admin" w:date="2013-03-14T14:25:00Z">
                    <w:r w:rsidRPr="00BA1C03">
                      <w:rPr>
                        <w:rFonts w:ascii="Arial" w:hAnsi="Arial" w:cs="Arial"/>
                        <w:sz w:val="18"/>
                        <w:szCs w:val="18"/>
                      </w:rPr>
                      <w:t> </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66" w:author="Admin" w:date="2013-03-14T14:25:00Z"/>
                      <w:rFonts w:ascii="Arial" w:hAnsi="Arial" w:cs="Arial"/>
                      <w:sz w:val="18"/>
                      <w:szCs w:val="18"/>
                    </w:rPr>
                  </w:pPr>
                  <w:ins w:id="967" w:author="Admin" w:date="2013-03-14T14:25:00Z">
                    <w:r w:rsidRPr="00BA1C03">
                      <w:rPr>
                        <w:rFonts w:ascii="Arial" w:hAnsi="Arial" w:cs="Arial"/>
                        <w:sz w:val="18"/>
                        <w:szCs w:val="18"/>
                      </w:rPr>
                      <w:t> </w:t>
                    </w:r>
                  </w:ins>
                </w:p>
              </w:tc>
            </w:tr>
            <w:tr w:rsidR="00BA1C03" w:rsidRPr="00BA1C03" w:rsidTr="00BA1C03">
              <w:trPr>
                <w:trHeight w:val="240"/>
                <w:ins w:id="968"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969" w:author="Admin" w:date="2013-03-14T14:25:00Z"/>
                      <w:rFonts w:ascii="Arial" w:hAnsi="Arial" w:cs="Arial"/>
                      <w:sz w:val="18"/>
                      <w:szCs w:val="18"/>
                    </w:rPr>
                  </w:pPr>
                  <w:ins w:id="970" w:author="Admin" w:date="2013-03-14T14:25:00Z">
                    <w:r w:rsidRPr="00BA1C03">
                      <w:rPr>
                        <w:rFonts w:ascii="Arial" w:hAnsi="Arial" w:cs="Arial"/>
                        <w:sz w:val="18"/>
                        <w:szCs w:val="18"/>
                      </w:rPr>
                      <w:t>5.3.1</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971" w:author="Admin" w:date="2013-03-14T14:25:00Z"/>
                      <w:rFonts w:ascii="Arial" w:hAnsi="Arial" w:cs="Arial"/>
                      <w:sz w:val="18"/>
                      <w:szCs w:val="18"/>
                    </w:rPr>
                  </w:pPr>
                  <w:ins w:id="972" w:author="Admin" w:date="2013-03-14T14:25:00Z">
                    <w:r w:rsidRPr="00BA1C03">
                      <w:rPr>
                        <w:rFonts w:ascii="Arial" w:hAnsi="Arial" w:cs="Arial"/>
                        <w:sz w:val="18"/>
                        <w:szCs w:val="18"/>
                      </w:rPr>
                      <w:t>Tạo CSDL và logic để map cổng</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73" w:author="Admin" w:date="2013-03-14T14:25:00Z"/>
                      <w:rFonts w:ascii="Arial" w:hAnsi="Arial" w:cs="Arial"/>
                      <w:sz w:val="18"/>
                      <w:szCs w:val="18"/>
                    </w:rPr>
                  </w:pPr>
                  <w:ins w:id="974" w:author="Admin" w:date="2013-03-14T14:25:00Z">
                    <w:r w:rsidRPr="00BA1C03">
                      <w:rPr>
                        <w:rFonts w:ascii="Arial" w:hAnsi="Arial" w:cs="Arial"/>
                        <w:sz w:val="18"/>
                        <w:szCs w:val="18"/>
                      </w:rPr>
                      <w:t>4</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75" w:author="Admin" w:date="2013-03-14T14:25:00Z"/>
                      <w:rFonts w:ascii="Arial" w:hAnsi="Arial" w:cs="Arial"/>
                      <w:sz w:val="18"/>
                      <w:szCs w:val="18"/>
                    </w:rPr>
                  </w:pPr>
                  <w:ins w:id="976"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77" w:author="Admin" w:date="2013-03-14T14:25:00Z"/>
                      <w:rFonts w:ascii="Arial" w:hAnsi="Arial" w:cs="Arial"/>
                      <w:sz w:val="18"/>
                      <w:szCs w:val="18"/>
                    </w:rPr>
                  </w:pPr>
                  <w:ins w:id="978" w:author="Admin" w:date="2013-03-14T14:25:00Z">
                    <w:r w:rsidRPr="00BA1C03">
                      <w:rPr>
                        <w:rFonts w:ascii="Arial" w:hAnsi="Arial" w:cs="Arial"/>
                        <w:sz w:val="18"/>
                        <w:szCs w:val="18"/>
                      </w:rPr>
                      <w:t>4</w:t>
                    </w:r>
                  </w:ins>
                </w:p>
              </w:tc>
            </w:tr>
            <w:tr w:rsidR="00BA1C03" w:rsidRPr="00BA1C03" w:rsidTr="00BA1C03">
              <w:trPr>
                <w:trHeight w:val="480"/>
                <w:ins w:id="979"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980" w:author="Admin" w:date="2013-03-14T14:25:00Z"/>
                      <w:rFonts w:ascii="Arial" w:hAnsi="Arial" w:cs="Arial"/>
                      <w:sz w:val="18"/>
                      <w:szCs w:val="18"/>
                    </w:rPr>
                  </w:pPr>
                  <w:ins w:id="981" w:author="Admin" w:date="2013-03-14T14:25:00Z">
                    <w:r w:rsidRPr="00BA1C03">
                      <w:rPr>
                        <w:rFonts w:ascii="Arial" w:hAnsi="Arial" w:cs="Arial"/>
                        <w:sz w:val="18"/>
                        <w:szCs w:val="18"/>
                      </w:rPr>
                      <w:t>5.3.2</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982" w:author="Admin" w:date="2013-03-14T14:25:00Z"/>
                      <w:rFonts w:ascii="Arial" w:hAnsi="Arial" w:cs="Arial"/>
                      <w:sz w:val="18"/>
                      <w:szCs w:val="18"/>
                    </w:rPr>
                  </w:pPr>
                  <w:ins w:id="983" w:author="Admin" w:date="2013-03-14T14:25:00Z">
                    <w:r w:rsidRPr="00BA1C03">
                      <w:rPr>
                        <w:rFonts w:ascii="Arial" w:hAnsi="Arial" w:cs="Arial"/>
                        <w:sz w:val="18"/>
                        <w:szCs w:val="18"/>
                      </w:rPr>
                      <w:t>Thêm tính năng trên monitor để tham số ngân hàng tách về cổng 011</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84" w:author="Admin" w:date="2013-03-14T14:25:00Z"/>
                      <w:rFonts w:ascii="Arial" w:hAnsi="Arial" w:cs="Arial"/>
                      <w:sz w:val="18"/>
                      <w:szCs w:val="18"/>
                    </w:rPr>
                  </w:pPr>
                  <w:ins w:id="985" w:author="Admin" w:date="2013-03-14T14:25:00Z">
                    <w:r w:rsidRPr="00BA1C03">
                      <w:rPr>
                        <w:rFonts w:ascii="Arial" w:hAnsi="Arial" w:cs="Arial"/>
                        <w:sz w:val="18"/>
                        <w:szCs w:val="18"/>
                      </w:rPr>
                      <w:t>7</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86" w:author="Admin" w:date="2013-03-14T14:25:00Z"/>
                      <w:rFonts w:ascii="Arial" w:hAnsi="Arial" w:cs="Arial"/>
                      <w:sz w:val="18"/>
                      <w:szCs w:val="18"/>
                    </w:rPr>
                  </w:pPr>
                  <w:ins w:id="987"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88" w:author="Admin" w:date="2013-03-14T14:25:00Z"/>
                      <w:rFonts w:ascii="Arial" w:hAnsi="Arial" w:cs="Arial"/>
                      <w:sz w:val="18"/>
                      <w:szCs w:val="18"/>
                    </w:rPr>
                  </w:pPr>
                  <w:ins w:id="989" w:author="Admin" w:date="2013-03-14T14:25:00Z">
                    <w:r w:rsidRPr="00BA1C03">
                      <w:rPr>
                        <w:rFonts w:ascii="Arial" w:hAnsi="Arial" w:cs="Arial"/>
                        <w:sz w:val="18"/>
                        <w:szCs w:val="18"/>
                      </w:rPr>
                      <w:t>7</w:t>
                    </w:r>
                  </w:ins>
                </w:p>
              </w:tc>
            </w:tr>
            <w:tr w:rsidR="00BA1C03" w:rsidRPr="00BA1C03" w:rsidTr="00BA1C03">
              <w:trPr>
                <w:trHeight w:val="240"/>
                <w:ins w:id="990"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991" w:author="Admin" w:date="2013-03-14T14:25:00Z"/>
                      <w:rFonts w:ascii="Arial" w:hAnsi="Arial" w:cs="Arial"/>
                      <w:sz w:val="18"/>
                      <w:szCs w:val="18"/>
                    </w:rPr>
                  </w:pPr>
                  <w:ins w:id="992" w:author="Admin" w:date="2013-03-14T14:25:00Z">
                    <w:r w:rsidRPr="00BA1C03">
                      <w:rPr>
                        <w:rFonts w:ascii="Arial" w:hAnsi="Arial" w:cs="Arial"/>
                        <w:sz w:val="18"/>
                        <w:szCs w:val="18"/>
                      </w:rPr>
                      <w:t>5.4</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993" w:author="Admin" w:date="2013-03-14T14:25:00Z"/>
                      <w:rFonts w:ascii="Arial" w:hAnsi="Arial" w:cs="Arial"/>
                      <w:sz w:val="18"/>
                      <w:szCs w:val="18"/>
                    </w:rPr>
                  </w:pPr>
                  <w:ins w:id="994" w:author="Admin" w:date="2013-03-14T14:25:00Z">
                    <w:r w:rsidRPr="00BA1C03">
                      <w:rPr>
                        <w:rFonts w:ascii="Arial" w:hAnsi="Arial" w:cs="Arial"/>
                        <w:sz w:val="18"/>
                        <w:szCs w:val="18"/>
                      </w:rPr>
                      <w:t>Release anpha version (Ver 1.0)</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95" w:author="Admin" w:date="2013-03-14T14:25:00Z"/>
                      <w:rFonts w:ascii="Arial" w:hAnsi="Arial" w:cs="Arial"/>
                      <w:sz w:val="18"/>
                      <w:szCs w:val="18"/>
                    </w:rPr>
                  </w:pPr>
                  <w:ins w:id="996" w:author="Admin" w:date="2013-03-14T14:25:00Z">
                    <w:r w:rsidRPr="00BA1C03">
                      <w:rPr>
                        <w:rFonts w:ascii="Arial" w:hAnsi="Arial" w:cs="Arial"/>
                        <w:sz w:val="18"/>
                        <w:szCs w:val="18"/>
                      </w:rPr>
                      <w:t>0.5</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97" w:author="Admin" w:date="2013-03-14T14:25:00Z"/>
                      <w:rFonts w:ascii="Arial" w:hAnsi="Arial" w:cs="Arial"/>
                      <w:sz w:val="18"/>
                      <w:szCs w:val="18"/>
                    </w:rPr>
                  </w:pPr>
                  <w:ins w:id="998" w:author="Admin" w:date="2013-03-14T14:25:00Z">
                    <w:r w:rsidRPr="00BA1C03">
                      <w:rPr>
                        <w:rFonts w:ascii="Arial" w:hAnsi="Arial" w:cs="Arial"/>
                        <w:sz w:val="18"/>
                        <w:szCs w:val="18"/>
                      </w:rPr>
                      <w:t>2</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999" w:author="Admin" w:date="2013-03-14T14:25:00Z"/>
                      <w:rFonts w:ascii="Arial" w:hAnsi="Arial" w:cs="Arial"/>
                      <w:sz w:val="18"/>
                      <w:szCs w:val="18"/>
                    </w:rPr>
                  </w:pPr>
                  <w:ins w:id="1000" w:author="Admin" w:date="2013-03-14T14:25:00Z">
                    <w:r w:rsidRPr="00BA1C03">
                      <w:rPr>
                        <w:rFonts w:ascii="Arial" w:hAnsi="Arial" w:cs="Arial"/>
                        <w:sz w:val="18"/>
                        <w:szCs w:val="18"/>
                      </w:rPr>
                      <w:t>1</w:t>
                    </w:r>
                  </w:ins>
                </w:p>
              </w:tc>
            </w:tr>
            <w:tr w:rsidR="00BA1C03" w:rsidRPr="00BA1C03" w:rsidTr="00BA1C03">
              <w:trPr>
                <w:trHeight w:val="240"/>
                <w:ins w:id="1001"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1002" w:author="Admin" w:date="2013-03-14T14:25:00Z"/>
                      <w:rFonts w:ascii="Arial" w:hAnsi="Arial" w:cs="Arial"/>
                      <w:sz w:val="18"/>
                      <w:szCs w:val="18"/>
                    </w:rPr>
                  </w:pPr>
                  <w:ins w:id="1003" w:author="Admin" w:date="2013-03-14T14:25:00Z">
                    <w:r w:rsidRPr="00BA1C03">
                      <w:rPr>
                        <w:rFonts w:ascii="Arial" w:hAnsi="Arial" w:cs="Arial"/>
                        <w:sz w:val="18"/>
                        <w:szCs w:val="18"/>
                      </w:rPr>
                      <w:t>5.5</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1004" w:author="Admin" w:date="2013-03-14T14:25:00Z"/>
                      <w:rFonts w:ascii="Arial" w:hAnsi="Arial" w:cs="Arial"/>
                      <w:sz w:val="18"/>
                      <w:szCs w:val="18"/>
                    </w:rPr>
                  </w:pPr>
                  <w:ins w:id="1005" w:author="Admin" w:date="2013-03-14T14:25:00Z">
                    <w:r w:rsidRPr="00BA1C03">
                      <w:rPr>
                        <w:rFonts w:ascii="Arial" w:hAnsi="Arial" w:cs="Arial"/>
                        <w:sz w:val="18"/>
                        <w:szCs w:val="18"/>
                      </w:rPr>
                      <w:t>Reverse</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06" w:author="Admin" w:date="2013-03-14T14:25:00Z"/>
                      <w:rFonts w:ascii="Arial" w:hAnsi="Arial" w:cs="Arial"/>
                      <w:sz w:val="18"/>
                      <w:szCs w:val="18"/>
                    </w:rPr>
                  </w:pPr>
                  <w:ins w:id="1007" w:author="Admin" w:date="2013-03-14T14:25:00Z">
                    <w:r w:rsidRPr="00BA1C03">
                      <w:rPr>
                        <w:rFonts w:ascii="Arial" w:hAnsi="Arial" w:cs="Arial"/>
                        <w:sz w:val="18"/>
                        <w:szCs w:val="18"/>
                      </w:rPr>
                      <w:t>1</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08" w:author="Admin" w:date="2013-03-14T14:25:00Z"/>
                      <w:rFonts w:ascii="Arial" w:hAnsi="Arial" w:cs="Arial"/>
                      <w:sz w:val="18"/>
                      <w:szCs w:val="18"/>
                    </w:rPr>
                  </w:pPr>
                  <w:ins w:id="1009"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10" w:author="Admin" w:date="2013-03-14T14:25:00Z"/>
                      <w:rFonts w:ascii="Arial" w:hAnsi="Arial" w:cs="Arial"/>
                      <w:sz w:val="18"/>
                      <w:szCs w:val="18"/>
                    </w:rPr>
                  </w:pPr>
                  <w:ins w:id="1011" w:author="Admin" w:date="2013-03-14T14:25:00Z">
                    <w:r w:rsidRPr="00BA1C03">
                      <w:rPr>
                        <w:rFonts w:ascii="Arial" w:hAnsi="Arial" w:cs="Arial"/>
                        <w:sz w:val="18"/>
                        <w:szCs w:val="18"/>
                      </w:rPr>
                      <w:t>1</w:t>
                    </w:r>
                  </w:ins>
                </w:p>
              </w:tc>
            </w:tr>
            <w:tr w:rsidR="00BA1C03" w:rsidRPr="00BA1C03" w:rsidTr="00BA1C03">
              <w:trPr>
                <w:trHeight w:val="240"/>
                <w:ins w:id="1012"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1013" w:author="Admin" w:date="2013-03-14T14:25:00Z"/>
                      <w:rFonts w:ascii="Arial" w:hAnsi="Arial" w:cs="Arial"/>
                      <w:sz w:val="18"/>
                      <w:szCs w:val="18"/>
                    </w:rPr>
                  </w:pPr>
                  <w:ins w:id="1014" w:author="Admin" w:date="2013-03-14T14:25:00Z">
                    <w:r w:rsidRPr="00BA1C03">
                      <w:rPr>
                        <w:rFonts w:ascii="Arial" w:hAnsi="Arial" w:cs="Arial"/>
                        <w:sz w:val="18"/>
                        <w:szCs w:val="18"/>
                      </w:rPr>
                      <w:t>5.6</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1015" w:author="Admin" w:date="2013-03-14T14:25:00Z"/>
                      <w:rFonts w:ascii="Arial" w:hAnsi="Arial" w:cs="Arial"/>
                      <w:sz w:val="18"/>
                      <w:szCs w:val="18"/>
                    </w:rPr>
                  </w:pPr>
                  <w:ins w:id="1016" w:author="Admin" w:date="2013-03-14T14:25:00Z">
                    <w:r w:rsidRPr="00BA1C03">
                      <w:rPr>
                        <w:rFonts w:ascii="Arial" w:hAnsi="Arial" w:cs="Arial"/>
                        <w:sz w:val="18"/>
                        <w:szCs w:val="18"/>
                      </w:rPr>
                      <w:t>Finished</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17" w:author="Admin" w:date="2013-03-14T14:25:00Z"/>
                      <w:rFonts w:ascii="Arial" w:hAnsi="Arial" w:cs="Arial"/>
                      <w:sz w:val="18"/>
                      <w:szCs w:val="18"/>
                    </w:rPr>
                  </w:pPr>
                  <w:ins w:id="1018" w:author="Admin" w:date="2013-03-14T14:25:00Z">
                    <w:r w:rsidRPr="00BA1C03">
                      <w:rPr>
                        <w:rFonts w:ascii="Arial" w:hAnsi="Arial" w:cs="Arial"/>
                        <w:sz w:val="18"/>
                        <w:szCs w:val="18"/>
                      </w:rPr>
                      <w:t>0</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19" w:author="Admin" w:date="2013-03-14T14:25:00Z"/>
                      <w:rFonts w:ascii="Arial" w:hAnsi="Arial" w:cs="Arial"/>
                      <w:sz w:val="18"/>
                      <w:szCs w:val="18"/>
                    </w:rPr>
                  </w:pPr>
                  <w:ins w:id="1020"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21" w:author="Admin" w:date="2013-03-14T14:25:00Z"/>
                      <w:rFonts w:ascii="Arial" w:hAnsi="Arial" w:cs="Arial"/>
                      <w:sz w:val="18"/>
                      <w:szCs w:val="18"/>
                    </w:rPr>
                  </w:pPr>
                  <w:ins w:id="1022" w:author="Admin" w:date="2013-03-14T14:25:00Z">
                    <w:r w:rsidRPr="00BA1C03">
                      <w:rPr>
                        <w:rFonts w:ascii="Arial" w:hAnsi="Arial" w:cs="Arial"/>
                        <w:sz w:val="18"/>
                        <w:szCs w:val="18"/>
                      </w:rPr>
                      <w:t>0</w:t>
                    </w:r>
                  </w:ins>
                </w:p>
              </w:tc>
            </w:tr>
            <w:tr w:rsidR="00BA1C03" w:rsidRPr="00BA1C03" w:rsidTr="00BA1C03">
              <w:trPr>
                <w:trHeight w:val="240"/>
                <w:ins w:id="1023" w:author="Admin" w:date="2013-03-14T14:25:00Z"/>
              </w:trPr>
              <w:tc>
                <w:tcPr>
                  <w:tcW w:w="660" w:type="dxa"/>
                  <w:gridSpan w:val="3"/>
                  <w:tcBorders>
                    <w:top w:val="nil"/>
                    <w:left w:val="single" w:sz="4" w:space="0" w:color="auto"/>
                    <w:bottom w:val="single" w:sz="4" w:space="0" w:color="auto"/>
                    <w:right w:val="single" w:sz="4" w:space="0" w:color="auto"/>
                  </w:tcBorders>
                  <w:shd w:val="clear" w:color="000000" w:fill="F2F2F2"/>
                  <w:noWrap/>
                  <w:vAlign w:val="bottom"/>
                  <w:hideMark/>
                </w:tcPr>
                <w:p w:rsidR="00BA1C03" w:rsidRPr="00BA1C03" w:rsidRDefault="00BA1C03" w:rsidP="00BA1C03">
                  <w:pPr>
                    <w:jc w:val="center"/>
                    <w:rPr>
                      <w:ins w:id="1024" w:author="Admin" w:date="2013-03-14T14:25:00Z"/>
                      <w:rFonts w:ascii="Arial" w:hAnsi="Arial" w:cs="Arial"/>
                      <w:b/>
                      <w:bCs/>
                      <w:sz w:val="18"/>
                      <w:szCs w:val="18"/>
                    </w:rPr>
                  </w:pPr>
                  <w:ins w:id="1025" w:author="Admin" w:date="2013-03-14T14:25:00Z">
                    <w:r w:rsidRPr="00BA1C03">
                      <w:rPr>
                        <w:rFonts w:ascii="Arial" w:hAnsi="Arial" w:cs="Arial"/>
                        <w:b/>
                        <w:bCs/>
                        <w:sz w:val="18"/>
                        <w:szCs w:val="18"/>
                      </w:rPr>
                      <w:t>6</w:t>
                    </w:r>
                  </w:ins>
                </w:p>
              </w:tc>
              <w:tc>
                <w:tcPr>
                  <w:tcW w:w="3940" w:type="dxa"/>
                  <w:gridSpan w:val="3"/>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rPr>
                      <w:ins w:id="1026" w:author="Admin" w:date="2013-03-14T14:25:00Z"/>
                      <w:rFonts w:ascii="Arial" w:hAnsi="Arial" w:cs="Arial"/>
                      <w:b/>
                      <w:bCs/>
                      <w:sz w:val="18"/>
                      <w:szCs w:val="18"/>
                    </w:rPr>
                  </w:pPr>
                  <w:ins w:id="1027" w:author="Admin" w:date="2013-03-14T14:25:00Z">
                    <w:r w:rsidRPr="00BA1C03">
                      <w:rPr>
                        <w:rFonts w:ascii="Arial" w:hAnsi="Arial" w:cs="Arial"/>
                        <w:b/>
                        <w:bCs/>
                        <w:sz w:val="18"/>
                        <w:szCs w:val="18"/>
                      </w:rPr>
                      <w:t>Integrated/System Test</w:t>
                    </w:r>
                  </w:ins>
                </w:p>
              </w:tc>
              <w:tc>
                <w:tcPr>
                  <w:tcW w:w="2407" w:type="dxa"/>
                  <w:gridSpan w:val="2"/>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028" w:author="Admin" w:date="2013-03-14T14:25:00Z"/>
                      <w:rFonts w:ascii="Arial" w:hAnsi="Arial" w:cs="Arial"/>
                      <w:b/>
                      <w:bCs/>
                      <w:sz w:val="18"/>
                      <w:szCs w:val="18"/>
                    </w:rPr>
                  </w:pPr>
                  <w:ins w:id="1029" w:author="Admin" w:date="2013-03-14T14:25:00Z">
                    <w:r w:rsidRPr="00BA1C03">
                      <w:rPr>
                        <w:rFonts w:ascii="Arial" w:hAnsi="Arial" w:cs="Arial"/>
                        <w:b/>
                        <w:bCs/>
                        <w:sz w:val="18"/>
                        <w:szCs w:val="18"/>
                      </w:rPr>
                      <w:t>8</w:t>
                    </w:r>
                  </w:ins>
                </w:p>
              </w:tc>
              <w:tc>
                <w:tcPr>
                  <w:tcW w:w="2099" w:type="dxa"/>
                  <w:gridSpan w:val="5"/>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030" w:author="Admin" w:date="2013-03-14T14:25:00Z"/>
                      <w:rFonts w:ascii="Arial" w:hAnsi="Arial" w:cs="Arial"/>
                      <w:b/>
                      <w:bCs/>
                      <w:sz w:val="18"/>
                      <w:szCs w:val="18"/>
                    </w:rPr>
                  </w:pPr>
                  <w:ins w:id="1031" w:author="Admin" w:date="2013-03-14T14:25:00Z">
                    <w:r w:rsidRPr="00BA1C03">
                      <w:rPr>
                        <w:rFonts w:ascii="Arial" w:hAnsi="Arial" w:cs="Arial"/>
                        <w:b/>
                        <w:bCs/>
                        <w:sz w:val="18"/>
                        <w:szCs w:val="18"/>
                      </w:rPr>
                      <w:t>1</w:t>
                    </w:r>
                  </w:ins>
                </w:p>
              </w:tc>
              <w:tc>
                <w:tcPr>
                  <w:tcW w:w="1255" w:type="dxa"/>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032" w:author="Admin" w:date="2013-03-14T14:25:00Z"/>
                      <w:rFonts w:ascii="Arial" w:hAnsi="Arial" w:cs="Arial"/>
                      <w:b/>
                      <w:bCs/>
                      <w:sz w:val="18"/>
                      <w:szCs w:val="18"/>
                    </w:rPr>
                  </w:pPr>
                  <w:ins w:id="1033" w:author="Admin" w:date="2013-03-14T14:25:00Z">
                    <w:r w:rsidRPr="00BA1C03">
                      <w:rPr>
                        <w:rFonts w:ascii="Arial" w:hAnsi="Arial" w:cs="Arial"/>
                        <w:b/>
                        <w:bCs/>
                        <w:sz w:val="18"/>
                        <w:szCs w:val="18"/>
                      </w:rPr>
                      <w:t>8</w:t>
                    </w:r>
                  </w:ins>
                </w:p>
              </w:tc>
            </w:tr>
            <w:tr w:rsidR="00BA1C03" w:rsidRPr="00BA1C03" w:rsidTr="00BA1C03">
              <w:trPr>
                <w:trHeight w:val="240"/>
                <w:ins w:id="1034"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1035" w:author="Admin" w:date="2013-03-14T14:25:00Z"/>
                      <w:rFonts w:ascii="Arial" w:hAnsi="Arial" w:cs="Arial"/>
                      <w:sz w:val="18"/>
                      <w:szCs w:val="18"/>
                    </w:rPr>
                  </w:pPr>
                  <w:ins w:id="1036" w:author="Admin" w:date="2013-03-14T14:25:00Z">
                    <w:r w:rsidRPr="00BA1C03">
                      <w:rPr>
                        <w:rFonts w:ascii="Arial" w:hAnsi="Arial" w:cs="Arial"/>
                        <w:sz w:val="18"/>
                        <w:szCs w:val="18"/>
                      </w:rPr>
                      <w:t>6.1</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1037" w:author="Admin" w:date="2013-03-14T14:25:00Z"/>
                      <w:rFonts w:ascii="Arial" w:hAnsi="Arial" w:cs="Arial"/>
                      <w:sz w:val="18"/>
                      <w:szCs w:val="18"/>
                    </w:rPr>
                  </w:pPr>
                  <w:ins w:id="1038" w:author="Admin" w:date="2013-03-14T14:25:00Z">
                    <w:r w:rsidRPr="00BA1C03">
                      <w:rPr>
                        <w:rFonts w:ascii="Arial" w:hAnsi="Arial" w:cs="Arial"/>
                        <w:sz w:val="18"/>
                        <w:szCs w:val="18"/>
                      </w:rPr>
                      <w:t>Viết kịch bản test</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39" w:author="Admin" w:date="2013-03-14T14:25:00Z"/>
                      <w:rFonts w:ascii="Arial" w:hAnsi="Arial" w:cs="Arial"/>
                      <w:sz w:val="18"/>
                      <w:szCs w:val="18"/>
                    </w:rPr>
                  </w:pPr>
                  <w:ins w:id="1040" w:author="Admin" w:date="2013-03-14T14:25:00Z">
                    <w:r w:rsidRPr="00BA1C03">
                      <w:rPr>
                        <w:rFonts w:ascii="Arial" w:hAnsi="Arial" w:cs="Arial"/>
                        <w:sz w:val="18"/>
                        <w:szCs w:val="18"/>
                      </w:rPr>
                      <w:t>3</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41" w:author="Admin" w:date="2013-03-14T14:25:00Z"/>
                      <w:rFonts w:ascii="Arial" w:hAnsi="Arial" w:cs="Arial"/>
                      <w:sz w:val="18"/>
                      <w:szCs w:val="18"/>
                    </w:rPr>
                  </w:pPr>
                  <w:ins w:id="1042"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43" w:author="Admin" w:date="2013-03-14T14:25:00Z"/>
                      <w:rFonts w:ascii="Arial" w:hAnsi="Arial" w:cs="Arial"/>
                      <w:sz w:val="18"/>
                      <w:szCs w:val="18"/>
                    </w:rPr>
                  </w:pPr>
                  <w:ins w:id="1044" w:author="Admin" w:date="2013-03-14T14:25:00Z">
                    <w:r w:rsidRPr="00BA1C03">
                      <w:rPr>
                        <w:rFonts w:ascii="Arial" w:hAnsi="Arial" w:cs="Arial"/>
                        <w:sz w:val="18"/>
                        <w:szCs w:val="18"/>
                      </w:rPr>
                      <w:t>3</w:t>
                    </w:r>
                  </w:ins>
                </w:p>
              </w:tc>
            </w:tr>
            <w:tr w:rsidR="00BA1C03" w:rsidRPr="00BA1C03" w:rsidTr="00BA1C03">
              <w:trPr>
                <w:trHeight w:val="240"/>
                <w:ins w:id="1045"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1046" w:author="Admin" w:date="2013-03-14T14:25:00Z"/>
                      <w:rFonts w:ascii="Arial" w:hAnsi="Arial" w:cs="Arial"/>
                      <w:sz w:val="18"/>
                      <w:szCs w:val="18"/>
                    </w:rPr>
                  </w:pPr>
                  <w:ins w:id="1047" w:author="Admin" w:date="2013-03-14T14:25:00Z">
                    <w:r w:rsidRPr="00BA1C03">
                      <w:rPr>
                        <w:rFonts w:ascii="Arial" w:hAnsi="Arial" w:cs="Arial"/>
                        <w:sz w:val="18"/>
                        <w:szCs w:val="18"/>
                      </w:rPr>
                      <w:t>6.2</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1048" w:author="Admin" w:date="2013-03-14T14:25:00Z"/>
                      <w:rFonts w:ascii="Arial" w:hAnsi="Arial" w:cs="Arial"/>
                      <w:sz w:val="18"/>
                      <w:szCs w:val="18"/>
                    </w:rPr>
                  </w:pPr>
                  <w:ins w:id="1049" w:author="Admin" w:date="2013-03-14T14:25:00Z">
                    <w:r w:rsidRPr="00BA1C03">
                      <w:rPr>
                        <w:rFonts w:ascii="Arial" w:hAnsi="Arial" w:cs="Arial"/>
                        <w:sz w:val="18"/>
                        <w:szCs w:val="18"/>
                      </w:rPr>
                      <w:t xml:space="preserve">Kiểm thử </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50" w:author="Admin" w:date="2013-03-14T14:25:00Z"/>
                      <w:rFonts w:ascii="Arial" w:hAnsi="Arial" w:cs="Arial"/>
                      <w:sz w:val="18"/>
                      <w:szCs w:val="18"/>
                    </w:rPr>
                  </w:pPr>
                  <w:ins w:id="1051" w:author="Admin" w:date="2013-03-14T14:25:00Z">
                    <w:r w:rsidRPr="00BA1C03">
                      <w:rPr>
                        <w:rFonts w:ascii="Arial" w:hAnsi="Arial" w:cs="Arial"/>
                        <w:sz w:val="18"/>
                        <w:szCs w:val="18"/>
                      </w:rPr>
                      <w:t>4</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52" w:author="Admin" w:date="2013-03-14T14:25:00Z"/>
                      <w:rFonts w:ascii="Arial" w:hAnsi="Arial" w:cs="Arial"/>
                      <w:sz w:val="18"/>
                      <w:szCs w:val="18"/>
                    </w:rPr>
                  </w:pPr>
                  <w:ins w:id="1053"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54" w:author="Admin" w:date="2013-03-14T14:25:00Z"/>
                      <w:rFonts w:ascii="Arial" w:hAnsi="Arial" w:cs="Arial"/>
                      <w:sz w:val="18"/>
                      <w:szCs w:val="18"/>
                    </w:rPr>
                  </w:pPr>
                  <w:ins w:id="1055" w:author="Admin" w:date="2013-03-14T14:25:00Z">
                    <w:r w:rsidRPr="00BA1C03">
                      <w:rPr>
                        <w:rFonts w:ascii="Arial" w:hAnsi="Arial" w:cs="Arial"/>
                        <w:sz w:val="18"/>
                        <w:szCs w:val="18"/>
                      </w:rPr>
                      <w:t>4</w:t>
                    </w:r>
                  </w:ins>
                </w:p>
              </w:tc>
            </w:tr>
            <w:tr w:rsidR="00BA1C03" w:rsidRPr="00BA1C03" w:rsidTr="00BA1C03">
              <w:trPr>
                <w:trHeight w:val="240"/>
                <w:ins w:id="1056"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1057" w:author="Admin" w:date="2013-03-14T14:25:00Z"/>
                      <w:rFonts w:ascii="Arial" w:hAnsi="Arial" w:cs="Arial"/>
                      <w:sz w:val="18"/>
                      <w:szCs w:val="18"/>
                    </w:rPr>
                  </w:pPr>
                  <w:ins w:id="1058" w:author="Admin" w:date="2013-03-14T14:25:00Z">
                    <w:r w:rsidRPr="00BA1C03">
                      <w:rPr>
                        <w:rFonts w:ascii="Arial" w:hAnsi="Arial" w:cs="Arial"/>
                        <w:sz w:val="18"/>
                        <w:szCs w:val="18"/>
                      </w:rPr>
                      <w:t>6.3</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1059" w:author="Admin" w:date="2013-03-14T14:25:00Z"/>
                      <w:rFonts w:ascii="Arial" w:hAnsi="Arial" w:cs="Arial"/>
                      <w:sz w:val="18"/>
                      <w:szCs w:val="18"/>
                    </w:rPr>
                  </w:pPr>
                  <w:ins w:id="1060" w:author="Admin" w:date="2013-03-14T14:25:00Z">
                    <w:r w:rsidRPr="00BA1C03">
                      <w:rPr>
                        <w:rFonts w:ascii="Arial" w:hAnsi="Arial" w:cs="Arial"/>
                        <w:sz w:val="18"/>
                        <w:szCs w:val="18"/>
                      </w:rPr>
                      <w:t>Review</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61" w:author="Admin" w:date="2013-03-14T14:25:00Z"/>
                      <w:rFonts w:ascii="Arial" w:hAnsi="Arial" w:cs="Arial"/>
                      <w:sz w:val="18"/>
                      <w:szCs w:val="18"/>
                    </w:rPr>
                  </w:pPr>
                  <w:ins w:id="1062" w:author="Admin" w:date="2013-03-14T14:25:00Z">
                    <w:r w:rsidRPr="00BA1C03">
                      <w:rPr>
                        <w:rFonts w:ascii="Arial" w:hAnsi="Arial" w:cs="Arial"/>
                        <w:sz w:val="18"/>
                        <w:szCs w:val="18"/>
                      </w:rPr>
                      <w:t>0.5</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63" w:author="Admin" w:date="2013-03-14T14:25:00Z"/>
                      <w:rFonts w:ascii="Arial" w:hAnsi="Arial" w:cs="Arial"/>
                      <w:sz w:val="18"/>
                      <w:szCs w:val="18"/>
                    </w:rPr>
                  </w:pPr>
                  <w:ins w:id="1064"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65" w:author="Admin" w:date="2013-03-14T14:25:00Z"/>
                      <w:rFonts w:ascii="Arial" w:hAnsi="Arial" w:cs="Arial"/>
                      <w:sz w:val="18"/>
                      <w:szCs w:val="18"/>
                    </w:rPr>
                  </w:pPr>
                  <w:ins w:id="1066" w:author="Admin" w:date="2013-03-14T14:25:00Z">
                    <w:r w:rsidRPr="00BA1C03">
                      <w:rPr>
                        <w:rFonts w:ascii="Arial" w:hAnsi="Arial" w:cs="Arial"/>
                        <w:sz w:val="18"/>
                        <w:szCs w:val="18"/>
                      </w:rPr>
                      <w:t>0.5</w:t>
                    </w:r>
                  </w:ins>
                </w:p>
              </w:tc>
            </w:tr>
            <w:tr w:rsidR="00BA1C03" w:rsidRPr="00BA1C03" w:rsidTr="00BA1C03">
              <w:trPr>
                <w:trHeight w:val="240"/>
                <w:ins w:id="1067"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1068" w:author="Admin" w:date="2013-03-14T14:25:00Z"/>
                      <w:rFonts w:ascii="Arial" w:hAnsi="Arial" w:cs="Arial"/>
                      <w:sz w:val="18"/>
                      <w:szCs w:val="18"/>
                    </w:rPr>
                  </w:pPr>
                  <w:ins w:id="1069" w:author="Admin" w:date="2013-03-14T14:25:00Z">
                    <w:r w:rsidRPr="00BA1C03">
                      <w:rPr>
                        <w:rFonts w:ascii="Arial" w:hAnsi="Arial" w:cs="Arial"/>
                        <w:sz w:val="18"/>
                        <w:szCs w:val="18"/>
                      </w:rPr>
                      <w:t>6.4</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1070" w:author="Admin" w:date="2013-03-14T14:25:00Z"/>
                      <w:rFonts w:ascii="Arial" w:hAnsi="Arial" w:cs="Arial"/>
                      <w:sz w:val="18"/>
                      <w:szCs w:val="18"/>
                    </w:rPr>
                  </w:pPr>
                  <w:ins w:id="1071" w:author="Admin" w:date="2013-03-14T14:25:00Z">
                    <w:r w:rsidRPr="00BA1C03">
                      <w:rPr>
                        <w:rFonts w:ascii="Arial" w:hAnsi="Arial" w:cs="Arial"/>
                        <w:sz w:val="18"/>
                        <w:szCs w:val="18"/>
                      </w:rPr>
                      <w:t>Báo cáo kết quả</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72" w:author="Admin" w:date="2013-03-14T14:25:00Z"/>
                      <w:rFonts w:ascii="Arial" w:hAnsi="Arial" w:cs="Arial"/>
                      <w:sz w:val="18"/>
                      <w:szCs w:val="18"/>
                    </w:rPr>
                  </w:pPr>
                  <w:ins w:id="1073" w:author="Admin" w:date="2013-03-14T14:25:00Z">
                    <w:r w:rsidRPr="00BA1C03">
                      <w:rPr>
                        <w:rFonts w:ascii="Arial" w:hAnsi="Arial" w:cs="Arial"/>
                        <w:sz w:val="18"/>
                        <w:szCs w:val="18"/>
                      </w:rPr>
                      <w:t>0.5</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74" w:author="Admin" w:date="2013-03-14T14:25:00Z"/>
                      <w:rFonts w:ascii="Arial" w:hAnsi="Arial" w:cs="Arial"/>
                      <w:sz w:val="18"/>
                      <w:szCs w:val="18"/>
                    </w:rPr>
                  </w:pPr>
                  <w:ins w:id="1075" w:author="Admin" w:date="2013-03-14T14:25:00Z">
                    <w:r w:rsidRPr="00BA1C03">
                      <w:rPr>
                        <w:rFonts w:ascii="Arial" w:hAnsi="Arial" w:cs="Arial"/>
                        <w:sz w:val="18"/>
                        <w:szCs w:val="18"/>
                      </w:rPr>
                      <w:t>1</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76" w:author="Admin" w:date="2013-03-14T14:25:00Z"/>
                      <w:rFonts w:ascii="Arial" w:hAnsi="Arial" w:cs="Arial"/>
                      <w:sz w:val="18"/>
                      <w:szCs w:val="18"/>
                    </w:rPr>
                  </w:pPr>
                  <w:ins w:id="1077" w:author="Admin" w:date="2013-03-14T14:25:00Z">
                    <w:r w:rsidRPr="00BA1C03">
                      <w:rPr>
                        <w:rFonts w:ascii="Arial" w:hAnsi="Arial" w:cs="Arial"/>
                        <w:sz w:val="18"/>
                        <w:szCs w:val="18"/>
                      </w:rPr>
                      <w:t>0.5</w:t>
                    </w:r>
                  </w:ins>
                </w:p>
              </w:tc>
            </w:tr>
            <w:tr w:rsidR="00BA1C03" w:rsidRPr="00BA1C03" w:rsidTr="00BA1C03">
              <w:trPr>
                <w:trHeight w:val="240"/>
                <w:ins w:id="1078" w:author="Admin" w:date="2013-03-14T14:25:00Z"/>
              </w:trPr>
              <w:tc>
                <w:tcPr>
                  <w:tcW w:w="660" w:type="dxa"/>
                  <w:gridSpan w:val="3"/>
                  <w:tcBorders>
                    <w:top w:val="nil"/>
                    <w:left w:val="single" w:sz="4" w:space="0" w:color="auto"/>
                    <w:bottom w:val="single" w:sz="4" w:space="0" w:color="auto"/>
                    <w:right w:val="single" w:sz="4" w:space="0" w:color="auto"/>
                  </w:tcBorders>
                  <w:shd w:val="clear" w:color="auto" w:fill="auto"/>
                  <w:noWrap/>
                  <w:vAlign w:val="bottom"/>
                  <w:hideMark/>
                </w:tcPr>
                <w:p w:rsidR="00BA1C03" w:rsidRPr="00BA1C03" w:rsidRDefault="00BA1C03" w:rsidP="00BA1C03">
                  <w:pPr>
                    <w:jc w:val="center"/>
                    <w:rPr>
                      <w:ins w:id="1079" w:author="Admin" w:date="2013-03-14T14:25:00Z"/>
                      <w:rFonts w:ascii="Arial" w:hAnsi="Arial" w:cs="Arial"/>
                      <w:sz w:val="18"/>
                      <w:szCs w:val="18"/>
                    </w:rPr>
                  </w:pPr>
                  <w:ins w:id="1080" w:author="Admin" w:date="2013-03-14T14:25:00Z">
                    <w:r w:rsidRPr="00BA1C03">
                      <w:rPr>
                        <w:rFonts w:ascii="Arial" w:hAnsi="Arial" w:cs="Arial"/>
                        <w:sz w:val="18"/>
                        <w:szCs w:val="18"/>
                      </w:rPr>
                      <w:t>6.5</w:t>
                    </w:r>
                  </w:ins>
                </w:p>
              </w:tc>
              <w:tc>
                <w:tcPr>
                  <w:tcW w:w="3940" w:type="dxa"/>
                  <w:gridSpan w:val="3"/>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rPr>
                      <w:ins w:id="1081" w:author="Admin" w:date="2013-03-14T14:25:00Z"/>
                      <w:rFonts w:ascii="Arial" w:hAnsi="Arial" w:cs="Arial"/>
                      <w:sz w:val="18"/>
                      <w:szCs w:val="18"/>
                    </w:rPr>
                  </w:pPr>
                  <w:ins w:id="1082" w:author="Admin" w:date="2013-03-14T14:25:00Z">
                    <w:r w:rsidRPr="00BA1C03">
                      <w:rPr>
                        <w:rFonts w:ascii="Arial" w:hAnsi="Arial" w:cs="Arial"/>
                        <w:sz w:val="18"/>
                        <w:szCs w:val="18"/>
                      </w:rPr>
                      <w:t>Kết thúc</w:t>
                    </w:r>
                  </w:ins>
                </w:p>
              </w:tc>
              <w:tc>
                <w:tcPr>
                  <w:tcW w:w="2407" w:type="dxa"/>
                  <w:gridSpan w:val="2"/>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83" w:author="Admin" w:date="2013-03-14T14:25:00Z"/>
                      <w:rFonts w:ascii="Arial" w:hAnsi="Arial" w:cs="Arial"/>
                      <w:sz w:val="18"/>
                      <w:szCs w:val="18"/>
                    </w:rPr>
                  </w:pPr>
                  <w:ins w:id="1084" w:author="Admin" w:date="2013-03-14T14:25:00Z">
                    <w:r w:rsidRPr="00BA1C03">
                      <w:rPr>
                        <w:rFonts w:ascii="Arial" w:hAnsi="Arial" w:cs="Arial"/>
                        <w:sz w:val="18"/>
                        <w:szCs w:val="18"/>
                      </w:rPr>
                      <w:t>0</w:t>
                    </w:r>
                  </w:ins>
                </w:p>
              </w:tc>
              <w:tc>
                <w:tcPr>
                  <w:tcW w:w="2099" w:type="dxa"/>
                  <w:gridSpan w:val="5"/>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85" w:author="Admin" w:date="2013-03-14T14:25:00Z"/>
                      <w:rFonts w:ascii="Arial" w:hAnsi="Arial" w:cs="Arial"/>
                      <w:sz w:val="18"/>
                      <w:szCs w:val="18"/>
                    </w:rPr>
                  </w:pPr>
                  <w:ins w:id="1086" w:author="Admin" w:date="2013-03-14T14:25:00Z">
                    <w:r w:rsidRPr="00BA1C03">
                      <w:rPr>
                        <w:rFonts w:ascii="Arial" w:hAnsi="Arial" w:cs="Arial"/>
                        <w:sz w:val="18"/>
                        <w:szCs w:val="18"/>
                      </w:rPr>
                      <w:t> </w:t>
                    </w:r>
                  </w:ins>
                </w:p>
              </w:tc>
              <w:tc>
                <w:tcPr>
                  <w:tcW w:w="1255" w:type="dxa"/>
                  <w:tcBorders>
                    <w:top w:val="nil"/>
                    <w:left w:val="nil"/>
                    <w:bottom w:val="single" w:sz="4" w:space="0" w:color="auto"/>
                    <w:right w:val="single" w:sz="4" w:space="0" w:color="auto"/>
                  </w:tcBorders>
                  <w:shd w:val="clear" w:color="auto" w:fill="auto"/>
                  <w:vAlign w:val="bottom"/>
                  <w:hideMark/>
                </w:tcPr>
                <w:p w:rsidR="00BA1C03" w:rsidRPr="00BA1C03" w:rsidRDefault="00BA1C03" w:rsidP="00BA1C03">
                  <w:pPr>
                    <w:jc w:val="center"/>
                    <w:rPr>
                      <w:ins w:id="1087" w:author="Admin" w:date="2013-03-14T14:25:00Z"/>
                      <w:rFonts w:ascii="Arial" w:hAnsi="Arial" w:cs="Arial"/>
                      <w:sz w:val="18"/>
                      <w:szCs w:val="18"/>
                    </w:rPr>
                  </w:pPr>
                  <w:ins w:id="1088" w:author="Admin" w:date="2013-03-14T14:25:00Z">
                    <w:r w:rsidRPr="00BA1C03">
                      <w:rPr>
                        <w:rFonts w:ascii="Arial" w:hAnsi="Arial" w:cs="Arial"/>
                        <w:sz w:val="18"/>
                        <w:szCs w:val="18"/>
                      </w:rPr>
                      <w:t>0</w:t>
                    </w:r>
                  </w:ins>
                </w:p>
              </w:tc>
            </w:tr>
            <w:tr w:rsidR="00BA1C03" w:rsidRPr="00BA1C03" w:rsidTr="00BA1C03">
              <w:trPr>
                <w:trHeight w:val="240"/>
                <w:ins w:id="1089" w:author="Admin" w:date="2013-03-14T14:25:00Z"/>
              </w:trPr>
              <w:tc>
                <w:tcPr>
                  <w:tcW w:w="660" w:type="dxa"/>
                  <w:gridSpan w:val="3"/>
                  <w:tcBorders>
                    <w:top w:val="nil"/>
                    <w:left w:val="single" w:sz="4" w:space="0" w:color="auto"/>
                    <w:bottom w:val="single" w:sz="4" w:space="0" w:color="auto"/>
                    <w:right w:val="single" w:sz="4" w:space="0" w:color="auto"/>
                  </w:tcBorders>
                  <w:shd w:val="clear" w:color="000000" w:fill="F2F2F2"/>
                  <w:noWrap/>
                  <w:vAlign w:val="bottom"/>
                  <w:hideMark/>
                </w:tcPr>
                <w:p w:rsidR="00BA1C03" w:rsidRPr="00BA1C03" w:rsidRDefault="00BA1C03" w:rsidP="00BA1C03">
                  <w:pPr>
                    <w:jc w:val="center"/>
                    <w:rPr>
                      <w:ins w:id="1090" w:author="Admin" w:date="2013-03-14T14:25:00Z"/>
                      <w:rFonts w:ascii="Arial" w:hAnsi="Arial" w:cs="Arial"/>
                      <w:b/>
                      <w:bCs/>
                      <w:sz w:val="18"/>
                      <w:szCs w:val="18"/>
                    </w:rPr>
                  </w:pPr>
                  <w:ins w:id="1091" w:author="Admin" w:date="2013-03-14T14:25:00Z">
                    <w:r w:rsidRPr="00BA1C03">
                      <w:rPr>
                        <w:rFonts w:ascii="Arial" w:hAnsi="Arial" w:cs="Arial"/>
                        <w:b/>
                        <w:bCs/>
                        <w:sz w:val="18"/>
                        <w:szCs w:val="18"/>
                      </w:rPr>
                      <w:t>7</w:t>
                    </w:r>
                  </w:ins>
                </w:p>
              </w:tc>
              <w:tc>
                <w:tcPr>
                  <w:tcW w:w="3940" w:type="dxa"/>
                  <w:gridSpan w:val="3"/>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rPr>
                      <w:ins w:id="1092" w:author="Admin" w:date="2013-03-14T14:25:00Z"/>
                      <w:rFonts w:ascii="Arial" w:hAnsi="Arial" w:cs="Arial"/>
                      <w:b/>
                      <w:bCs/>
                      <w:sz w:val="18"/>
                      <w:szCs w:val="18"/>
                    </w:rPr>
                  </w:pPr>
                  <w:ins w:id="1093" w:author="Admin" w:date="2013-03-14T14:25:00Z">
                    <w:r w:rsidRPr="00BA1C03">
                      <w:rPr>
                        <w:rFonts w:ascii="Arial" w:hAnsi="Arial" w:cs="Arial"/>
                        <w:b/>
                        <w:bCs/>
                        <w:sz w:val="18"/>
                        <w:szCs w:val="18"/>
                      </w:rPr>
                      <w:t>UAT &amp; Fixed Bug</w:t>
                    </w:r>
                  </w:ins>
                </w:p>
              </w:tc>
              <w:tc>
                <w:tcPr>
                  <w:tcW w:w="2407" w:type="dxa"/>
                  <w:gridSpan w:val="2"/>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094" w:author="Admin" w:date="2013-03-14T14:25:00Z"/>
                      <w:rFonts w:ascii="Arial" w:hAnsi="Arial" w:cs="Arial"/>
                      <w:b/>
                      <w:bCs/>
                      <w:sz w:val="18"/>
                      <w:szCs w:val="18"/>
                    </w:rPr>
                  </w:pPr>
                  <w:ins w:id="1095" w:author="Admin" w:date="2013-03-14T14:25:00Z">
                    <w:r w:rsidRPr="00BA1C03">
                      <w:rPr>
                        <w:rFonts w:ascii="Arial" w:hAnsi="Arial" w:cs="Arial"/>
                        <w:b/>
                        <w:bCs/>
                        <w:sz w:val="18"/>
                        <w:szCs w:val="18"/>
                      </w:rPr>
                      <w:t>4</w:t>
                    </w:r>
                  </w:ins>
                </w:p>
              </w:tc>
              <w:tc>
                <w:tcPr>
                  <w:tcW w:w="2099" w:type="dxa"/>
                  <w:gridSpan w:val="5"/>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096" w:author="Admin" w:date="2013-03-14T14:25:00Z"/>
                      <w:rFonts w:ascii="Arial" w:hAnsi="Arial" w:cs="Arial"/>
                      <w:b/>
                      <w:bCs/>
                      <w:sz w:val="18"/>
                      <w:szCs w:val="18"/>
                    </w:rPr>
                  </w:pPr>
                  <w:ins w:id="1097" w:author="Admin" w:date="2013-03-14T14:25:00Z">
                    <w:r w:rsidRPr="00BA1C03">
                      <w:rPr>
                        <w:rFonts w:ascii="Arial" w:hAnsi="Arial" w:cs="Arial"/>
                        <w:b/>
                        <w:bCs/>
                        <w:sz w:val="18"/>
                        <w:szCs w:val="18"/>
                      </w:rPr>
                      <w:t>2</w:t>
                    </w:r>
                  </w:ins>
                </w:p>
              </w:tc>
              <w:tc>
                <w:tcPr>
                  <w:tcW w:w="1255" w:type="dxa"/>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098" w:author="Admin" w:date="2013-03-14T14:25:00Z"/>
                      <w:rFonts w:ascii="Arial" w:hAnsi="Arial" w:cs="Arial"/>
                      <w:b/>
                      <w:bCs/>
                      <w:sz w:val="18"/>
                      <w:szCs w:val="18"/>
                    </w:rPr>
                  </w:pPr>
                  <w:ins w:id="1099" w:author="Admin" w:date="2013-03-14T14:25:00Z">
                    <w:r w:rsidRPr="00BA1C03">
                      <w:rPr>
                        <w:rFonts w:ascii="Arial" w:hAnsi="Arial" w:cs="Arial"/>
                        <w:b/>
                        <w:bCs/>
                        <w:sz w:val="18"/>
                        <w:szCs w:val="18"/>
                      </w:rPr>
                      <w:t>8</w:t>
                    </w:r>
                  </w:ins>
                </w:p>
              </w:tc>
            </w:tr>
            <w:tr w:rsidR="00BA1C03" w:rsidRPr="00BA1C03" w:rsidTr="00BA1C03">
              <w:trPr>
                <w:trHeight w:val="240"/>
                <w:ins w:id="1100" w:author="Admin" w:date="2013-03-14T14:25:00Z"/>
              </w:trPr>
              <w:tc>
                <w:tcPr>
                  <w:tcW w:w="660" w:type="dxa"/>
                  <w:gridSpan w:val="3"/>
                  <w:tcBorders>
                    <w:top w:val="nil"/>
                    <w:left w:val="single" w:sz="4" w:space="0" w:color="auto"/>
                    <w:bottom w:val="single" w:sz="4" w:space="0" w:color="auto"/>
                    <w:right w:val="single" w:sz="4" w:space="0" w:color="auto"/>
                  </w:tcBorders>
                  <w:shd w:val="clear" w:color="000000" w:fill="F2F2F2"/>
                  <w:noWrap/>
                  <w:vAlign w:val="bottom"/>
                  <w:hideMark/>
                </w:tcPr>
                <w:p w:rsidR="00BA1C03" w:rsidRPr="00BA1C03" w:rsidRDefault="00BA1C03" w:rsidP="00BA1C03">
                  <w:pPr>
                    <w:jc w:val="center"/>
                    <w:rPr>
                      <w:ins w:id="1101" w:author="Admin" w:date="2013-03-14T14:25:00Z"/>
                      <w:rFonts w:ascii="Arial" w:hAnsi="Arial" w:cs="Arial"/>
                      <w:b/>
                      <w:bCs/>
                      <w:sz w:val="18"/>
                      <w:szCs w:val="18"/>
                    </w:rPr>
                  </w:pPr>
                  <w:ins w:id="1102" w:author="Admin" w:date="2013-03-14T14:25:00Z">
                    <w:r w:rsidRPr="00BA1C03">
                      <w:rPr>
                        <w:rFonts w:ascii="Arial" w:hAnsi="Arial" w:cs="Arial"/>
                        <w:b/>
                        <w:bCs/>
                        <w:sz w:val="18"/>
                        <w:szCs w:val="18"/>
                      </w:rPr>
                      <w:t>8</w:t>
                    </w:r>
                  </w:ins>
                </w:p>
              </w:tc>
              <w:tc>
                <w:tcPr>
                  <w:tcW w:w="3940" w:type="dxa"/>
                  <w:gridSpan w:val="3"/>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rPr>
                      <w:ins w:id="1103" w:author="Admin" w:date="2013-03-14T14:25:00Z"/>
                      <w:rFonts w:ascii="Arial" w:hAnsi="Arial" w:cs="Arial"/>
                      <w:b/>
                      <w:bCs/>
                      <w:sz w:val="18"/>
                      <w:szCs w:val="18"/>
                    </w:rPr>
                  </w:pPr>
                  <w:ins w:id="1104" w:author="Admin" w:date="2013-03-14T14:25:00Z">
                    <w:r w:rsidRPr="00BA1C03">
                      <w:rPr>
                        <w:rFonts w:ascii="Arial" w:hAnsi="Arial" w:cs="Arial"/>
                        <w:b/>
                        <w:bCs/>
                        <w:sz w:val="18"/>
                        <w:szCs w:val="18"/>
                      </w:rPr>
                      <w:t>Deploy on product evironment</w:t>
                    </w:r>
                  </w:ins>
                </w:p>
              </w:tc>
              <w:tc>
                <w:tcPr>
                  <w:tcW w:w="2407" w:type="dxa"/>
                  <w:gridSpan w:val="2"/>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105" w:author="Admin" w:date="2013-03-14T14:25:00Z"/>
                      <w:rFonts w:ascii="Arial" w:hAnsi="Arial" w:cs="Arial"/>
                      <w:b/>
                      <w:bCs/>
                      <w:sz w:val="18"/>
                      <w:szCs w:val="18"/>
                    </w:rPr>
                  </w:pPr>
                  <w:ins w:id="1106" w:author="Admin" w:date="2013-03-14T14:25:00Z">
                    <w:r w:rsidRPr="00BA1C03">
                      <w:rPr>
                        <w:rFonts w:ascii="Arial" w:hAnsi="Arial" w:cs="Arial"/>
                        <w:b/>
                        <w:bCs/>
                        <w:sz w:val="18"/>
                        <w:szCs w:val="18"/>
                      </w:rPr>
                      <w:t>3</w:t>
                    </w:r>
                  </w:ins>
                </w:p>
              </w:tc>
              <w:tc>
                <w:tcPr>
                  <w:tcW w:w="2099" w:type="dxa"/>
                  <w:gridSpan w:val="5"/>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107" w:author="Admin" w:date="2013-03-14T14:25:00Z"/>
                      <w:rFonts w:ascii="Arial" w:hAnsi="Arial" w:cs="Arial"/>
                      <w:b/>
                      <w:bCs/>
                      <w:sz w:val="18"/>
                      <w:szCs w:val="18"/>
                    </w:rPr>
                  </w:pPr>
                  <w:ins w:id="1108" w:author="Admin" w:date="2013-03-14T14:25:00Z">
                    <w:r w:rsidRPr="00BA1C03">
                      <w:rPr>
                        <w:rFonts w:ascii="Arial" w:hAnsi="Arial" w:cs="Arial"/>
                        <w:b/>
                        <w:bCs/>
                        <w:sz w:val="18"/>
                        <w:szCs w:val="18"/>
                      </w:rPr>
                      <w:t>1</w:t>
                    </w:r>
                  </w:ins>
                </w:p>
              </w:tc>
              <w:tc>
                <w:tcPr>
                  <w:tcW w:w="1255" w:type="dxa"/>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109" w:author="Admin" w:date="2013-03-14T14:25:00Z"/>
                      <w:rFonts w:ascii="Arial" w:hAnsi="Arial" w:cs="Arial"/>
                      <w:b/>
                      <w:bCs/>
                      <w:sz w:val="18"/>
                      <w:szCs w:val="18"/>
                    </w:rPr>
                  </w:pPr>
                  <w:ins w:id="1110" w:author="Admin" w:date="2013-03-14T14:25:00Z">
                    <w:r w:rsidRPr="00BA1C03">
                      <w:rPr>
                        <w:rFonts w:ascii="Arial" w:hAnsi="Arial" w:cs="Arial"/>
                        <w:b/>
                        <w:bCs/>
                        <w:sz w:val="18"/>
                        <w:szCs w:val="18"/>
                      </w:rPr>
                      <w:t>3</w:t>
                    </w:r>
                  </w:ins>
                </w:p>
              </w:tc>
            </w:tr>
            <w:tr w:rsidR="00BA1C03" w:rsidRPr="00BA1C03" w:rsidTr="00BA1C03">
              <w:trPr>
                <w:trHeight w:val="240"/>
                <w:ins w:id="1111" w:author="Admin" w:date="2013-03-14T14:25:00Z"/>
              </w:trPr>
              <w:tc>
                <w:tcPr>
                  <w:tcW w:w="660" w:type="dxa"/>
                  <w:gridSpan w:val="3"/>
                  <w:tcBorders>
                    <w:top w:val="nil"/>
                    <w:left w:val="single" w:sz="4" w:space="0" w:color="auto"/>
                    <w:bottom w:val="single" w:sz="4" w:space="0" w:color="auto"/>
                    <w:right w:val="single" w:sz="4" w:space="0" w:color="auto"/>
                  </w:tcBorders>
                  <w:shd w:val="clear" w:color="000000" w:fill="F2F2F2"/>
                  <w:noWrap/>
                  <w:vAlign w:val="bottom"/>
                  <w:hideMark/>
                </w:tcPr>
                <w:p w:rsidR="00BA1C03" w:rsidRPr="00BA1C03" w:rsidRDefault="00BA1C03" w:rsidP="00BA1C03">
                  <w:pPr>
                    <w:jc w:val="center"/>
                    <w:rPr>
                      <w:ins w:id="1112" w:author="Admin" w:date="2013-03-14T14:25:00Z"/>
                      <w:rFonts w:ascii="Arial" w:hAnsi="Arial" w:cs="Arial"/>
                      <w:b/>
                      <w:bCs/>
                      <w:sz w:val="18"/>
                      <w:szCs w:val="18"/>
                    </w:rPr>
                  </w:pPr>
                  <w:ins w:id="1113" w:author="Admin" w:date="2013-03-14T14:25:00Z">
                    <w:r w:rsidRPr="00BA1C03">
                      <w:rPr>
                        <w:rFonts w:ascii="Arial" w:hAnsi="Arial" w:cs="Arial"/>
                        <w:b/>
                        <w:bCs/>
                        <w:sz w:val="18"/>
                        <w:szCs w:val="18"/>
                      </w:rPr>
                      <w:t>9</w:t>
                    </w:r>
                  </w:ins>
                </w:p>
              </w:tc>
              <w:tc>
                <w:tcPr>
                  <w:tcW w:w="3940" w:type="dxa"/>
                  <w:gridSpan w:val="3"/>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rPr>
                      <w:ins w:id="1114" w:author="Admin" w:date="2013-03-14T14:25:00Z"/>
                      <w:rFonts w:ascii="Arial" w:hAnsi="Arial" w:cs="Arial"/>
                      <w:b/>
                      <w:bCs/>
                      <w:sz w:val="18"/>
                      <w:szCs w:val="18"/>
                    </w:rPr>
                  </w:pPr>
                  <w:ins w:id="1115" w:author="Admin" w:date="2013-03-14T14:25:00Z">
                    <w:r w:rsidRPr="00BA1C03">
                      <w:rPr>
                        <w:rFonts w:ascii="Arial" w:hAnsi="Arial" w:cs="Arial"/>
                        <w:b/>
                        <w:bCs/>
                        <w:sz w:val="18"/>
                        <w:szCs w:val="18"/>
                      </w:rPr>
                      <w:t>Support after go-live</w:t>
                    </w:r>
                  </w:ins>
                </w:p>
              </w:tc>
              <w:tc>
                <w:tcPr>
                  <w:tcW w:w="2407" w:type="dxa"/>
                  <w:gridSpan w:val="2"/>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116" w:author="Admin" w:date="2013-03-14T14:25:00Z"/>
                      <w:rFonts w:ascii="Arial" w:hAnsi="Arial" w:cs="Arial"/>
                      <w:b/>
                      <w:bCs/>
                      <w:sz w:val="18"/>
                      <w:szCs w:val="18"/>
                    </w:rPr>
                  </w:pPr>
                  <w:ins w:id="1117" w:author="Admin" w:date="2013-03-14T14:25:00Z">
                    <w:r w:rsidRPr="00BA1C03">
                      <w:rPr>
                        <w:rFonts w:ascii="Arial" w:hAnsi="Arial" w:cs="Arial"/>
                        <w:b/>
                        <w:bCs/>
                        <w:sz w:val="18"/>
                        <w:szCs w:val="18"/>
                      </w:rPr>
                      <w:t>4</w:t>
                    </w:r>
                  </w:ins>
                </w:p>
              </w:tc>
              <w:tc>
                <w:tcPr>
                  <w:tcW w:w="2099" w:type="dxa"/>
                  <w:gridSpan w:val="5"/>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118" w:author="Admin" w:date="2013-03-14T14:25:00Z"/>
                      <w:rFonts w:ascii="Arial" w:hAnsi="Arial" w:cs="Arial"/>
                      <w:b/>
                      <w:bCs/>
                      <w:sz w:val="18"/>
                      <w:szCs w:val="18"/>
                    </w:rPr>
                  </w:pPr>
                  <w:ins w:id="1119" w:author="Admin" w:date="2013-03-14T14:25:00Z">
                    <w:r w:rsidRPr="00BA1C03">
                      <w:rPr>
                        <w:rFonts w:ascii="Arial" w:hAnsi="Arial" w:cs="Arial"/>
                        <w:b/>
                        <w:bCs/>
                        <w:sz w:val="18"/>
                        <w:szCs w:val="18"/>
                      </w:rPr>
                      <w:t>1</w:t>
                    </w:r>
                  </w:ins>
                </w:p>
              </w:tc>
              <w:tc>
                <w:tcPr>
                  <w:tcW w:w="1255" w:type="dxa"/>
                  <w:tcBorders>
                    <w:top w:val="nil"/>
                    <w:left w:val="nil"/>
                    <w:bottom w:val="single" w:sz="4" w:space="0" w:color="auto"/>
                    <w:right w:val="single" w:sz="4" w:space="0" w:color="auto"/>
                  </w:tcBorders>
                  <w:shd w:val="clear" w:color="000000" w:fill="F2F2F2"/>
                  <w:vAlign w:val="bottom"/>
                  <w:hideMark/>
                </w:tcPr>
                <w:p w:rsidR="00BA1C03" w:rsidRPr="00BA1C03" w:rsidRDefault="00BA1C03" w:rsidP="00BA1C03">
                  <w:pPr>
                    <w:jc w:val="center"/>
                    <w:rPr>
                      <w:ins w:id="1120" w:author="Admin" w:date="2013-03-14T14:25:00Z"/>
                      <w:rFonts w:ascii="Arial" w:hAnsi="Arial" w:cs="Arial"/>
                      <w:b/>
                      <w:bCs/>
                      <w:sz w:val="18"/>
                      <w:szCs w:val="18"/>
                    </w:rPr>
                  </w:pPr>
                  <w:ins w:id="1121" w:author="Admin" w:date="2013-03-14T14:25:00Z">
                    <w:r w:rsidRPr="00BA1C03">
                      <w:rPr>
                        <w:rFonts w:ascii="Arial" w:hAnsi="Arial" w:cs="Arial"/>
                        <w:b/>
                        <w:bCs/>
                        <w:sz w:val="18"/>
                        <w:szCs w:val="18"/>
                      </w:rPr>
                      <w:t>4</w:t>
                    </w:r>
                  </w:ins>
                </w:p>
              </w:tc>
            </w:tr>
            <w:tr w:rsidR="00BA1C03" w:rsidRPr="00BA1C03" w:rsidTr="00BA1C03">
              <w:trPr>
                <w:trHeight w:val="240"/>
                <w:ins w:id="1122" w:author="Admin" w:date="2013-03-14T14:25:00Z"/>
              </w:trPr>
              <w:tc>
                <w:tcPr>
                  <w:tcW w:w="660" w:type="dxa"/>
                  <w:gridSpan w:val="3"/>
                  <w:tcBorders>
                    <w:top w:val="nil"/>
                    <w:left w:val="nil"/>
                    <w:bottom w:val="nil"/>
                    <w:right w:val="nil"/>
                  </w:tcBorders>
                  <w:shd w:val="clear" w:color="000000" w:fill="FF0000"/>
                  <w:noWrap/>
                  <w:vAlign w:val="bottom"/>
                  <w:hideMark/>
                </w:tcPr>
                <w:p w:rsidR="00BA1C03" w:rsidRPr="00BA1C03" w:rsidRDefault="00BA1C03" w:rsidP="00BA1C03">
                  <w:pPr>
                    <w:jc w:val="center"/>
                    <w:rPr>
                      <w:ins w:id="1123" w:author="Admin" w:date="2013-03-14T14:25:00Z"/>
                      <w:rFonts w:ascii="Arial" w:hAnsi="Arial" w:cs="Arial"/>
                      <w:b/>
                      <w:bCs/>
                      <w:color w:val="FFFFFF"/>
                      <w:sz w:val="18"/>
                      <w:szCs w:val="18"/>
                    </w:rPr>
                  </w:pPr>
                  <w:ins w:id="1124" w:author="Admin" w:date="2013-03-14T14:25:00Z">
                    <w:r w:rsidRPr="00BA1C03">
                      <w:rPr>
                        <w:rFonts w:ascii="Arial" w:hAnsi="Arial" w:cs="Arial"/>
                        <w:b/>
                        <w:bCs/>
                        <w:color w:val="FFFFFF"/>
                        <w:sz w:val="18"/>
                        <w:szCs w:val="18"/>
                      </w:rPr>
                      <w:t> </w:t>
                    </w:r>
                  </w:ins>
                </w:p>
              </w:tc>
              <w:tc>
                <w:tcPr>
                  <w:tcW w:w="3940" w:type="dxa"/>
                  <w:gridSpan w:val="3"/>
                  <w:tcBorders>
                    <w:top w:val="nil"/>
                    <w:left w:val="nil"/>
                    <w:bottom w:val="nil"/>
                    <w:right w:val="nil"/>
                  </w:tcBorders>
                  <w:shd w:val="clear" w:color="000000" w:fill="FF0000"/>
                  <w:noWrap/>
                  <w:vAlign w:val="bottom"/>
                  <w:hideMark/>
                </w:tcPr>
                <w:p w:rsidR="00BA1C03" w:rsidRPr="00BA1C03" w:rsidRDefault="00BA1C03" w:rsidP="00BA1C03">
                  <w:pPr>
                    <w:rPr>
                      <w:ins w:id="1125" w:author="Admin" w:date="2013-03-14T14:25:00Z"/>
                      <w:rFonts w:ascii="Arial" w:hAnsi="Arial" w:cs="Arial"/>
                      <w:color w:val="FFFFFF"/>
                      <w:sz w:val="18"/>
                      <w:szCs w:val="18"/>
                    </w:rPr>
                  </w:pPr>
                  <w:ins w:id="1126" w:author="Admin" w:date="2013-03-14T14:25:00Z">
                    <w:r w:rsidRPr="00BA1C03">
                      <w:rPr>
                        <w:rFonts w:ascii="Arial" w:hAnsi="Arial" w:cs="Arial"/>
                        <w:color w:val="FFFFFF"/>
                        <w:sz w:val="18"/>
                        <w:szCs w:val="18"/>
                      </w:rPr>
                      <w:t>Total Basic Effort (MD)</w:t>
                    </w:r>
                  </w:ins>
                </w:p>
              </w:tc>
              <w:tc>
                <w:tcPr>
                  <w:tcW w:w="2407" w:type="dxa"/>
                  <w:gridSpan w:val="2"/>
                  <w:tcBorders>
                    <w:top w:val="nil"/>
                    <w:left w:val="nil"/>
                    <w:bottom w:val="nil"/>
                    <w:right w:val="nil"/>
                  </w:tcBorders>
                  <w:shd w:val="clear" w:color="000000" w:fill="FF0000"/>
                  <w:noWrap/>
                  <w:vAlign w:val="bottom"/>
                  <w:hideMark/>
                </w:tcPr>
                <w:p w:rsidR="00BA1C03" w:rsidRPr="00BA1C03" w:rsidRDefault="00BA1C03" w:rsidP="00BA1C03">
                  <w:pPr>
                    <w:jc w:val="center"/>
                    <w:rPr>
                      <w:ins w:id="1127" w:author="Admin" w:date="2013-03-14T14:25:00Z"/>
                      <w:rFonts w:ascii="Arial" w:hAnsi="Arial" w:cs="Arial"/>
                      <w:color w:val="FFFFFF"/>
                      <w:sz w:val="18"/>
                      <w:szCs w:val="18"/>
                    </w:rPr>
                  </w:pPr>
                  <w:ins w:id="1128" w:author="Admin" w:date="2013-03-14T14:25:00Z">
                    <w:r w:rsidRPr="00BA1C03">
                      <w:rPr>
                        <w:rFonts w:ascii="Arial" w:hAnsi="Arial" w:cs="Arial"/>
                        <w:color w:val="FFFFFF"/>
                        <w:sz w:val="18"/>
                        <w:szCs w:val="18"/>
                      </w:rPr>
                      <w:t> </w:t>
                    </w:r>
                  </w:ins>
                </w:p>
              </w:tc>
              <w:tc>
                <w:tcPr>
                  <w:tcW w:w="2099" w:type="dxa"/>
                  <w:gridSpan w:val="5"/>
                  <w:tcBorders>
                    <w:top w:val="nil"/>
                    <w:left w:val="nil"/>
                    <w:bottom w:val="nil"/>
                    <w:right w:val="nil"/>
                  </w:tcBorders>
                  <w:shd w:val="clear" w:color="000000" w:fill="FF0000"/>
                  <w:noWrap/>
                  <w:vAlign w:val="bottom"/>
                  <w:hideMark/>
                </w:tcPr>
                <w:p w:rsidR="00BA1C03" w:rsidRPr="00BA1C03" w:rsidRDefault="00BA1C03" w:rsidP="00BA1C03">
                  <w:pPr>
                    <w:jc w:val="center"/>
                    <w:rPr>
                      <w:ins w:id="1129" w:author="Admin" w:date="2013-03-14T14:25:00Z"/>
                      <w:rFonts w:ascii="Arial" w:hAnsi="Arial" w:cs="Arial"/>
                      <w:color w:val="FFFFFF"/>
                      <w:sz w:val="18"/>
                      <w:szCs w:val="18"/>
                    </w:rPr>
                  </w:pPr>
                  <w:ins w:id="1130" w:author="Admin" w:date="2013-03-14T14:25:00Z">
                    <w:r w:rsidRPr="00BA1C03">
                      <w:rPr>
                        <w:rFonts w:ascii="Arial" w:hAnsi="Arial" w:cs="Arial"/>
                        <w:color w:val="FFFFFF"/>
                        <w:sz w:val="18"/>
                        <w:szCs w:val="18"/>
                      </w:rPr>
                      <w:t> </w:t>
                    </w:r>
                  </w:ins>
                </w:p>
              </w:tc>
              <w:tc>
                <w:tcPr>
                  <w:tcW w:w="1255" w:type="dxa"/>
                  <w:tcBorders>
                    <w:top w:val="nil"/>
                    <w:left w:val="nil"/>
                    <w:bottom w:val="nil"/>
                    <w:right w:val="nil"/>
                  </w:tcBorders>
                  <w:shd w:val="clear" w:color="000000" w:fill="FF0000"/>
                  <w:noWrap/>
                  <w:vAlign w:val="bottom"/>
                  <w:hideMark/>
                </w:tcPr>
                <w:p w:rsidR="00BA1C03" w:rsidRPr="00BA1C03" w:rsidRDefault="00BA1C03" w:rsidP="00BA1C03">
                  <w:pPr>
                    <w:jc w:val="center"/>
                    <w:rPr>
                      <w:ins w:id="1131" w:author="Admin" w:date="2013-03-14T14:25:00Z"/>
                      <w:rFonts w:ascii="Arial" w:hAnsi="Arial" w:cs="Arial"/>
                      <w:color w:val="FFFFFF"/>
                      <w:sz w:val="18"/>
                      <w:szCs w:val="18"/>
                    </w:rPr>
                  </w:pPr>
                  <w:ins w:id="1132" w:author="Admin" w:date="2013-03-14T14:25:00Z">
                    <w:r w:rsidRPr="00BA1C03">
                      <w:rPr>
                        <w:rFonts w:ascii="Arial" w:hAnsi="Arial" w:cs="Arial"/>
                        <w:color w:val="FFFFFF"/>
                        <w:sz w:val="18"/>
                        <w:szCs w:val="18"/>
                      </w:rPr>
                      <w:t>93</w:t>
                    </w:r>
                  </w:ins>
                </w:p>
              </w:tc>
            </w:tr>
            <w:tr w:rsidR="00BA1C03" w:rsidRPr="00BA1C03" w:rsidTr="00BA1C03">
              <w:trPr>
                <w:trHeight w:val="240"/>
                <w:ins w:id="1133" w:author="Admin" w:date="2013-03-14T14:25:00Z"/>
              </w:trPr>
              <w:tc>
                <w:tcPr>
                  <w:tcW w:w="660" w:type="dxa"/>
                  <w:gridSpan w:val="3"/>
                  <w:tcBorders>
                    <w:top w:val="nil"/>
                    <w:left w:val="nil"/>
                    <w:bottom w:val="nil"/>
                    <w:right w:val="nil"/>
                  </w:tcBorders>
                  <w:shd w:val="clear" w:color="000000" w:fill="FF0000"/>
                  <w:noWrap/>
                  <w:vAlign w:val="bottom"/>
                  <w:hideMark/>
                </w:tcPr>
                <w:p w:rsidR="00BA1C03" w:rsidRPr="00BA1C03" w:rsidRDefault="00BA1C03" w:rsidP="00BA1C03">
                  <w:pPr>
                    <w:jc w:val="center"/>
                    <w:rPr>
                      <w:ins w:id="1134" w:author="Admin" w:date="2013-03-14T14:25:00Z"/>
                      <w:rFonts w:ascii="Arial" w:hAnsi="Arial" w:cs="Arial"/>
                      <w:b/>
                      <w:bCs/>
                      <w:color w:val="FFFFFF"/>
                      <w:sz w:val="18"/>
                      <w:szCs w:val="18"/>
                    </w:rPr>
                  </w:pPr>
                  <w:ins w:id="1135" w:author="Admin" w:date="2013-03-14T14:25:00Z">
                    <w:r w:rsidRPr="00BA1C03">
                      <w:rPr>
                        <w:rFonts w:ascii="Arial" w:hAnsi="Arial" w:cs="Arial"/>
                        <w:b/>
                        <w:bCs/>
                        <w:color w:val="FFFFFF"/>
                        <w:sz w:val="18"/>
                        <w:szCs w:val="18"/>
                      </w:rPr>
                      <w:t> </w:t>
                    </w:r>
                  </w:ins>
                </w:p>
              </w:tc>
              <w:tc>
                <w:tcPr>
                  <w:tcW w:w="3940" w:type="dxa"/>
                  <w:gridSpan w:val="3"/>
                  <w:tcBorders>
                    <w:top w:val="nil"/>
                    <w:left w:val="nil"/>
                    <w:bottom w:val="nil"/>
                    <w:right w:val="nil"/>
                  </w:tcBorders>
                  <w:shd w:val="clear" w:color="000000" w:fill="FF0000"/>
                  <w:noWrap/>
                  <w:vAlign w:val="bottom"/>
                  <w:hideMark/>
                </w:tcPr>
                <w:p w:rsidR="00BA1C03" w:rsidRPr="00BA1C03" w:rsidRDefault="00BA1C03" w:rsidP="00BA1C03">
                  <w:pPr>
                    <w:rPr>
                      <w:ins w:id="1136" w:author="Admin" w:date="2013-03-14T14:25:00Z"/>
                      <w:rFonts w:ascii="Arial" w:hAnsi="Arial" w:cs="Arial"/>
                      <w:color w:val="FFFFFF"/>
                      <w:sz w:val="18"/>
                      <w:szCs w:val="18"/>
                    </w:rPr>
                  </w:pPr>
                  <w:ins w:id="1137" w:author="Admin" w:date="2013-03-14T14:25:00Z">
                    <w:r w:rsidRPr="00BA1C03">
                      <w:rPr>
                        <w:rFonts w:ascii="Arial" w:hAnsi="Arial" w:cs="Arial"/>
                        <w:color w:val="FFFFFF"/>
                        <w:sz w:val="18"/>
                        <w:szCs w:val="18"/>
                      </w:rPr>
                      <w:t>Total Basic Effort (1MM =20MD)</w:t>
                    </w:r>
                  </w:ins>
                </w:p>
              </w:tc>
              <w:tc>
                <w:tcPr>
                  <w:tcW w:w="2407" w:type="dxa"/>
                  <w:gridSpan w:val="2"/>
                  <w:tcBorders>
                    <w:top w:val="nil"/>
                    <w:left w:val="nil"/>
                    <w:bottom w:val="nil"/>
                    <w:right w:val="nil"/>
                  </w:tcBorders>
                  <w:shd w:val="clear" w:color="000000" w:fill="FF0000"/>
                  <w:noWrap/>
                  <w:vAlign w:val="bottom"/>
                  <w:hideMark/>
                </w:tcPr>
                <w:p w:rsidR="00BA1C03" w:rsidRPr="00BA1C03" w:rsidRDefault="00BA1C03" w:rsidP="00BA1C03">
                  <w:pPr>
                    <w:jc w:val="center"/>
                    <w:rPr>
                      <w:ins w:id="1138" w:author="Admin" w:date="2013-03-14T14:25:00Z"/>
                      <w:rFonts w:ascii="Arial" w:hAnsi="Arial" w:cs="Arial"/>
                      <w:color w:val="FFFFFF"/>
                      <w:sz w:val="18"/>
                      <w:szCs w:val="18"/>
                    </w:rPr>
                  </w:pPr>
                  <w:ins w:id="1139" w:author="Admin" w:date="2013-03-14T14:25:00Z">
                    <w:r w:rsidRPr="00BA1C03">
                      <w:rPr>
                        <w:rFonts w:ascii="Arial" w:hAnsi="Arial" w:cs="Arial"/>
                        <w:color w:val="FFFFFF"/>
                        <w:sz w:val="18"/>
                        <w:szCs w:val="18"/>
                      </w:rPr>
                      <w:t> </w:t>
                    </w:r>
                  </w:ins>
                </w:p>
              </w:tc>
              <w:tc>
                <w:tcPr>
                  <w:tcW w:w="2099" w:type="dxa"/>
                  <w:gridSpan w:val="5"/>
                  <w:tcBorders>
                    <w:top w:val="nil"/>
                    <w:left w:val="nil"/>
                    <w:bottom w:val="nil"/>
                    <w:right w:val="nil"/>
                  </w:tcBorders>
                  <w:shd w:val="clear" w:color="000000" w:fill="FF0000"/>
                  <w:noWrap/>
                  <w:vAlign w:val="bottom"/>
                  <w:hideMark/>
                </w:tcPr>
                <w:p w:rsidR="00BA1C03" w:rsidRPr="00BA1C03" w:rsidRDefault="00BA1C03" w:rsidP="00BA1C03">
                  <w:pPr>
                    <w:jc w:val="center"/>
                    <w:rPr>
                      <w:ins w:id="1140" w:author="Admin" w:date="2013-03-14T14:25:00Z"/>
                      <w:rFonts w:ascii="Arial" w:hAnsi="Arial" w:cs="Arial"/>
                      <w:color w:val="FFFFFF"/>
                      <w:sz w:val="18"/>
                      <w:szCs w:val="18"/>
                    </w:rPr>
                  </w:pPr>
                  <w:ins w:id="1141" w:author="Admin" w:date="2013-03-14T14:25:00Z">
                    <w:r w:rsidRPr="00BA1C03">
                      <w:rPr>
                        <w:rFonts w:ascii="Arial" w:hAnsi="Arial" w:cs="Arial"/>
                        <w:color w:val="FFFFFF"/>
                        <w:sz w:val="18"/>
                        <w:szCs w:val="18"/>
                      </w:rPr>
                      <w:t> </w:t>
                    </w:r>
                  </w:ins>
                </w:p>
              </w:tc>
              <w:tc>
                <w:tcPr>
                  <w:tcW w:w="1255" w:type="dxa"/>
                  <w:tcBorders>
                    <w:top w:val="nil"/>
                    <w:left w:val="nil"/>
                    <w:bottom w:val="nil"/>
                    <w:right w:val="nil"/>
                  </w:tcBorders>
                  <w:shd w:val="clear" w:color="000000" w:fill="FF0000"/>
                  <w:noWrap/>
                  <w:vAlign w:val="bottom"/>
                  <w:hideMark/>
                </w:tcPr>
                <w:p w:rsidR="00BA1C03" w:rsidRPr="00BA1C03" w:rsidRDefault="00BA1C03" w:rsidP="00BA1C03">
                  <w:pPr>
                    <w:jc w:val="center"/>
                    <w:rPr>
                      <w:ins w:id="1142" w:author="Admin" w:date="2013-03-14T14:25:00Z"/>
                      <w:rFonts w:ascii="Arial" w:hAnsi="Arial" w:cs="Arial"/>
                      <w:color w:val="FFFFFF"/>
                      <w:sz w:val="18"/>
                      <w:szCs w:val="18"/>
                    </w:rPr>
                  </w:pPr>
                  <w:ins w:id="1143" w:author="Admin" w:date="2013-03-14T14:25:00Z">
                    <w:r w:rsidRPr="00BA1C03">
                      <w:rPr>
                        <w:rFonts w:ascii="Arial" w:hAnsi="Arial" w:cs="Arial"/>
                        <w:color w:val="FFFFFF"/>
                        <w:sz w:val="18"/>
                        <w:szCs w:val="18"/>
                      </w:rPr>
                      <w:t>4.65</w:t>
                    </w:r>
                  </w:ins>
                </w:p>
              </w:tc>
            </w:tr>
            <w:tr w:rsidR="00BA1C03" w:rsidRPr="00BA1C03" w:rsidTr="00BA1C03">
              <w:trPr>
                <w:trHeight w:val="240"/>
                <w:ins w:id="1144" w:author="Admin" w:date="2013-03-14T14:25:00Z"/>
              </w:trPr>
              <w:tc>
                <w:tcPr>
                  <w:tcW w:w="660" w:type="dxa"/>
                  <w:gridSpan w:val="3"/>
                  <w:tcBorders>
                    <w:top w:val="nil"/>
                    <w:left w:val="nil"/>
                    <w:bottom w:val="nil"/>
                    <w:right w:val="nil"/>
                  </w:tcBorders>
                  <w:shd w:val="clear" w:color="000000" w:fill="FF0000"/>
                  <w:noWrap/>
                  <w:vAlign w:val="bottom"/>
                  <w:hideMark/>
                </w:tcPr>
                <w:p w:rsidR="00BA1C03" w:rsidRPr="00BA1C03" w:rsidRDefault="00BA1C03" w:rsidP="00BA1C03">
                  <w:pPr>
                    <w:jc w:val="center"/>
                    <w:rPr>
                      <w:ins w:id="1145" w:author="Admin" w:date="2013-03-14T14:25:00Z"/>
                      <w:rFonts w:ascii="Arial" w:hAnsi="Arial" w:cs="Arial"/>
                      <w:b/>
                      <w:bCs/>
                      <w:color w:val="FFFFFF"/>
                      <w:sz w:val="18"/>
                      <w:szCs w:val="18"/>
                    </w:rPr>
                  </w:pPr>
                  <w:ins w:id="1146" w:author="Admin" w:date="2013-03-14T14:25:00Z">
                    <w:r w:rsidRPr="00BA1C03">
                      <w:rPr>
                        <w:rFonts w:ascii="Arial" w:hAnsi="Arial" w:cs="Arial"/>
                        <w:b/>
                        <w:bCs/>
                        <w:color w:val="FFFFFF"/>
                        <w:sz w:val="18"/>
                        <w:szCs w:val="18"/>
                      </w:rPr>
                      <w:t> </w:t>
                    </w:r>
                  </w:ins>
                </w:p>
              </w:tc>
              <w:tc>
                <w:tcPr>
                  <w:tcW w:w="3940" w:type="dxa"/>
                  <w:gridSpan w:val="3"/>
                  <w:tcBorders>
                    <w:top w:val="nil"/>
                    <w:left w:val="nil"/>
                    <w:bottom w:val="nil"/>
                    <w:right w:val="nil"/>
                  </w:tcBorders>
                  <w:shd w:val="clear" w:color="000000" w:fill="FF0000"/>
                  <w:noWrap/>
                  <w:vAlign w:val="bottom"/>
                  <w:hideMark/>
                </w:tcPr>
                <w:p w:rsidR="00BA1C03" w:rsidRPr="00BA1C03" w:rsidRDefault="00BA1C03" w:rsidP="00BA1C03">
                  <w:pPr>
                    <w:rPr>
                      <w:ins w:id="1147" w:author="Admin" w:date="2013-03-14T14:25:00Z"/>
                      <w:rFonts w:ascii="Arial" w:hAnsi="Arial" w:cs="Arial"/>
                      <w:color w:val="FFFFFF"/>
                      <w:sz w:val="18"/>
                      <w:szCs w:val="18"/>
                    </w:rPr>
                  </w:pPr>
                  <w:ins w:id="1148" w:author="Admin" w:date="2013-03-14T14:25:00Z">
                    <w:r w:rsidRPr="00BA1C03">
                      <w:rPr>
                        <w:rFonts w:ascii="Arial" w:hAnsi="Arial" w:cs="Arial"/>
                        <w:color w:val="FFFFFF"/>
                        <w:sz w:val="18"/>
                        <w:szCs w:val="18"/>
                      </w:rPr>
                      <w:t>Project Management (10% of total basic efffort)</w:t>
                    </w:r>
                  </w:ins>
                </w:p>
              </w:tc>
              <w:tc>
                <w:tcPr>
                  <w:tcW w:w="2407" w:type="dxa"/>
                  <w:gridSpan w:val="2"/>
                  <w:tcBorders>
                    <w:top w:val="nil"/>
                    <w:left w:val="nil"/>
                    <w:bottom w:val="nil"/>
                    <w:right w:val="nil"/>
                  </w:tcBorders>
                  <w:shd w:val="clear" w:color="000000" w:fill="FF0000"/>
                  <w:noWrap/>
                  <w:vAlign w:val="bottom"/>
                  <w:hideMark/>
                </w:tcPr>
                <w:p w:rsidR="00BA1C03" w:rsidRPr="00BA1C03" w:rsidRDefault="00BA1C03" w:rsidP="00BA1C03">
                  <w:pPr>
                    <w:jc w:val="center"/>
                    <w:rPr>
                      <w:ins w:id="1149" w:author="Admin" w:date="2013-03-14T14:25:00Z"/>
                      <w:rFonts w:ascii="Arial" w:hAnsi="Arial" w:cs="Arial"/>
                      <w:color w:val="FFFFFF"/>
                      <w:sz w:val="18"/>
                      <w:szCs w:val="18"/>
                    </w:rPr>
                  </w:pPr>
                  <w:ins w:id="1150" w:author="Admin" w:date="2013-03-14T14:25:00Z">
                    <w:r w:rsidRPr="00BA1C03">
                      <w:rPr>
                        <w:rFonts w:ascii="Arial" w:hAnsi="Arial" w:cs="Arial"/>
                        <w:color w:val="FFFFFF"/>
                        <w:sz w:val="18"/>
                        <w:szCs w:val="18"/>
                      </w:rPr>
                      <w:t> </w:t>
                    </w:r>
                  </w:ins>
                </w:p>
              </w:tc>
              <w:tc>
                <w:tcPr>
                  <w:tcW w:w="2099" w:type="dxa"/>
                  <w:gridSpan w:val="5"/>
                  <w:tcBorders>
                    <w:top w:val="nil"/>
                    <w:left w:val="nil"/>
                    <w:bottom w:val="nil"/>
                    <w:right w:val="nil"/>
                  </w:tcBorders>
                  <w:shd w:val="clear" w:color="000000" w:fill="FF0000"/>
                  <w:noWrap/>
                  <w:vAlign w:val="bottom"/>
                  <w:hideMark/>
                </w:tcPr>
                <w:p w:rsidR="00BA1C03" w:rsidRPr="00BA1C03" w:rsidRDefault="00BA1C03" w:rsidP="00BA1C03">
                  <w:pPr>
                    <w:jc w:val="center"/>
                    <w:rPr>
                      <w:ins w:id="1151" w:author="Admin" w:date="2013-03-14T14:25:00Z"/>
                      <w:rFonts w:ascii="Arial" w:hAnsi="Arial" w:cs="Arial"/>
                      <w:color w:val="FFFFFF"/>
                      <w:sz w:val="18"/>
                      <w:szCs w:val="18"/>
                    </w:rPr>
                  </w:pPr>
                  <w:ins w:id="1152" w:author="Admin" w:date="2013-03-14T14:25:00Z">
                    <w:r w:rsidRPr="00BA1C03">
                      <w:rPr>
                        <w:rFonts w:ascii="Arial" w:hAnsi="Arial" w:cs="Arial"/>
                        <w:color w:val="FFFFFF"/>
                        <w:sz w:val="18"/>
                        <w:szCs w:val="18"/>
                      </w:rPr>
                      <w:t> </w:t>
                    </w:r>
                  </w:ins>
                </w:p>
              </w:tc>
              <w:tc>
                <w:tcPr>
                  <w:tcW w:w="1255" w:type="dxa"/>
                  <w:tcBorders>
                    <w:top w:val="nil"/>
                    <w:left w:val="nil"/>
                    <w:bottom w:val="nil"/>
                    <w:right w:val="nil"/>
                  </w:tcBorders>
                  <w:shd w:val="clear" w:color="000000" w:fill="FF0000"/>
                  <w:noWrap/>
                  <w:vAlign w:val="bottom"/>
                  <w:hideMark/>
                </w:tcPr>
                <w:p w:rsidR="00BA1C03" w:rsidRPr="00BA1C03" w:rsidRDefault="00BA1C03" w:rsidP="00BA1C03">
                  <w:pPr>
                    <w:jc w:val="center"/>
                    <w:rPr>
                      <w:ins w:id="1153" w:author="Admin" w:date="2013-03-14T14:25:00Z"/>
                      <w:rFonts w:ascii="Arial" w:hAnsi="Arial" w:cs="Arial"/>
                      <w:color w:val="FFFFFF"/>
                      <w:sz w:val="18"/>
                      <w:szCs w:val="18"/>
                    </w:rPr>
                  </w:pPr>
                  <w:ins w:id="1154" w:author="Admin" w:date="2013-03-14T14:25:00Z">
                    <w:r w:rsidRPr="00BA1C03">
                      <w:rPr>
                        <w:rFonts w:ascii="Arial" w:hAnsi="Arial" w:cs="Arial"/>
                        <w:color w:val="FFFFFF"/>
                        <w:sz w:val="18"/>
                        <w:szCs w:val="18"/>
                      </w:rPr>
                      <w:t>0.465</w:t>
                    </w:r>
                  </w:ins>
                </w:p>
              </w:tc>
            </w:tr>
            <w:tr w:rsidR="00BA1C03" w:rsidRPr="00BA1C03" w:rsidTr="00BA1C03">
              <w:trPr>
                <w:trHeight w:val="240"/>
                <w:ins w:id="1155" w:author="Admin" w:date="2013-03-14T14:25:00Z"/>
              </w:trPr>
              <w:tc>
                <w:tcPr>
                  <w:tcW w:w="660" w:type="dxa"/>
                  <w:gridSpan w:val="3"/>
                  <w:tcBorders>
                    <w:top w:val="nil"/>
                    <w:left w:val="nil"/>
                    <w:bottom w:val="nil"/>
                    <w:right w:val="nil"/>
                  </w:tcBorders>
                  <w:shd w:val="clear" w:color="000000" w:fill="FF0000"/>
                  <w:noWrap/>
                  <w:vAlign w:val="bottom"/>
                  <w:hideMark/>
                </w:tcPr>
                <w:p w:rsidR="00BA1C03" w:rsidRPr="00BA1C03" w:rsidRDefault="00BA1C03" w:rsidP="00BA1C03">
                  <w:pPr>
                    <w:jc w:val="center"/>
                    <w:rPr>
                      <w:ins w:id="1156" w:author="Admin" w:date="2013-03-14T14:25:00Z"/>
                      <w:rFonts w:ascii="Arial" w:hAnsi="Arial" w:cs="Arial"/>
                      <w:b/>
                      <w:bCs/>
                      <w:color w:val="FFFFFF"/>
                      <w:sz w:val="18"/>
                      <w:szCs w:val="18"/>
                    </w:rPr>
                  </w:pPr>
                  <w:ins w:id="1157" w:author="Admin" w:date="2013-03-14T14:25:00Z">
                    <w:r w:rsidRPr="00BA1C03">
                      <w:rPr>
                        <w:rFonts w:ascii="Arial" w:hAnsi="Arial" w:cs="Arial"/>
                        <w:b/>
                        <w:bCs/>
                        <w:color w:val="FFFFFF"/>
                        <w:sz w:val="18"/>
                        <w:szCs w:val="18"/>
                      </w:rPr>
                      <w:t> </w:t>
                    </w:r>
                  </w:ins>
                </w:p>
              </w:tc>
              <w:tc>
                <w:tcPr>
                  <w:tcW w:w="6347" w:type="dxa"/>
                  <w:gridSpan w:val="5"/>
                  <w:tcBorders>
                    <w:top w:val="nil"/>
                    <w:left w:val="nil"/>
                    <w:bottom w:val="nil"/>
                    <w:right w:val="nil"/>
                  </w:tcBorders>
                  <w:shd w:val="clear" w:color="000000" w:fill="FF0000"/>
                  <w:noWrap/>
                  <w:vAlign w:val="bottom"/>
                  <w:hideMark/>
                </w:tcPr>
                <w:p w:rsidR="00BA1C03" w:rsidRPr="00BA1C03" w:rsidRDefault="00BA1C03" w:rsidP="00BA1C03">
                  <w:pPr>
                    <w:rPr>
                      <w:ins w:id="1158" w:author="Admin" w:date="2013-03-14T14:25:00Z"/>
                      <w:rFonts w:ascii="Arial" w:hAnsi="Arial" w:cs="Arial"/>
                      <w:color w:val="FFFFFF"/>
                      <w:sz w:val="18"/>
                      <w:szCs w:val="18"/>
                    </w:rPr>
                  </w:pPr>
                  <w:ins w:id="1159" w:author="Admin" w:date="2013-03-14T14:25:00Z">
                    <w:r w:rsidRPr="00BA1C03">
                      <w:rPr>
                        <w:rFonts w:ascii="Arial" w:hAnsi="Arial" w:cs="Arial"/>
                        <w:color w:val="FFFFFF"/>
                        <w:sz w:val="18"/>
                        <w:szCs w:val="18"/>
                      </w:rPr>
                      <w:t>Process Quality Assurance of Project (5% of total basic effort)</w:t>
                    </w:r>
                  </w:ins>
                </w:p>
              </w:tc>
              <w:tc>
                <w:tcPr>
                  <w:tcW w:w="2099" w:type="dxa"/>
                  <w:gridSpan w:val="5"/>
                  <w:tcBorders>
                    <w:top w:val="nil"/>
                    <w:left w:val="nil"/>
                    <w:bottom w:val="nil"/>
                    <w:right w:val="nil"/>
                  </w:tcBorders>
                  <w:shd w:val="clear" w:color="000000" w:fill="FF0000"/>
                  <w:noWrap/>
                  <w:vAlign w:val="bottom"/>
                  <w:hideMark/>
                </w:tcPr>
                <w:p w:rsidR="00BA1C03" w:rsidRPr="00BA1C03" w:rsidRDefault="00BA1C03" w:rsidP="00BA1C03">
                  <w:pPr>
                    <w:jc w:val="center"/>
                    <w:rPr>
                      <w:ins w:id="1160" w:author="Admin" w:date="2013-03-14T14:25:00Z"/>
                      <w:rFonts w:ascii="Arial" w:hAnsi="Arial" w:cs="Arial"/>
                      <w:color w:val="FFFFFF"/>
                      <w:sz w:val="18"/>
                      <w:szCs w:val="18"/>
                    </w:rPr>
                  </w:pPr>
                  <w:ins w:id="1161" w:author="Admin" w:date="2013-03-14T14:25:00Z">
                    <w:r w:rsidRPr="00BA1C03">
                      <w:rPr>
                        <w:rFonts w:ascii="Arial" w:hAnsi="Arial" w:cs="Arial"/>
                        <w:color w:val="FFFFFF"/>
                        <w:sz w:val="18"/>
                        <w:szCs w:val="18"/>
                      </w:rPr>
                      <w:t> </w:t>
                    </w:r>
                  </w:ins>
                </w:p>
              </w:tc>
              <w:tc>
                <w:tcPr>
                  <w:tcW w:w="1255" w:type="dxa"/>
                  <w:tcBorders>
                    <w:top w:val="nil"/>
                    <w:left w:val="nil"/>
                    <w:bottom w:val="nil"/>
                    <w:right w:val="nil"/>
                  </w:tcBorders>
                  <w:shd w:val="clear" w:color="000000" w:fill="FF0000"/>
                  <w:noWrap/>
                  <w:vAlign w:val="bottom"/>
                  <w:hideMark/>
                </w:tcPr>
                <w:p w:rsidR="00BA1C03" w:rsidRPr="00BA1C03" w:rsidRDefault="00BA1C03" w:rsidP="00BA1C03">
                  <w:pPr>
                    <w:jc w:val="center"/>
                    <w:rPr>
                      <w:ins w:id="1162" w:author="Admin" w:date="2013-03-14T14:25:00Z"/>
                      <w:rFonts w:ascii="Arial" w:hAnsi="Arial" w:cs="Arial"/>
                      <w:color w:val="FFFFFF"/>
                      <w:sz w:val="18"/>
                      <w:szCs w:val="18"/>
                    </w:rPr>
                  </w:pPr>
                  <w:ins w:id="1163" w:author="Admin" w:date="2013-03-14T14:25:00Z">
                    <w:r w:rsidRPr="00BA1C03">
                      <w:rPr>
                        <w:rFonts w:ascii="Arial" w:hAnsi="Arial" w:cs="Arial"/>
                        <w:color w:val="FFFFFF"/>
                        <w:sz w:val="18"/>
                        <w:szCs w:val="18"/>
                      </w:rPr>
                      <w:t>0.2325</w:t>
                    </w:r>
                  </w:ins>
                </w:p>
              </w:tc>
            </w:tr>
            <w:tr w:rsidR="00BA1C03" w:rsidRPr="00BA1C03" w:rsidTr="00BA1C03">
              <w:trPr>
                <w:trHeight w:val="240"/>
                <w:ins w:id="1164" w:author="Admin" w:date="2013-03-14T14:25:00Z"/>
              </w:trPr>
              <w:tc>
                <w:tcPr>
                  <w:tcW w:w="660" w:type="dxa"/>
                  <w:gridSpan w:val="3"/>
                  <w:tcBorders>
                    <w:top w:val="nil"/>
                    <w:left w:val="nil"/>
                    <w:bottom w:val="nil"/>
                    <w:right w:val="nil"/>
                  </w:tcBorders>
                  <w:shd w:val="clear" w:color="000000" w:fill="FF0000"/>
                  <w:noWrap/>
                  <w:vAlign w:val="bottom"/>
                  <w:hideMark/>
                </w:tcPr>
                <w:p w:rsidR="00BA1C03" w:rsidRPr="00BA1C03" w:rsidRDefault="00BA1C03" w:rsidP="00BA1C03">
                  <w:pPr>
                    <w:jc w:val="center"/>
                    <w:rPr>
                      <w:ins w:id="1165" w:author="Admin" w:date="2013-03-14T14:25:00Z"/>
                      <w:rFonts w:ascii="Arial" w:hAnsi="Arial" w:cs="Arial"/>
                      <w:b/>
                      <w:bCs/>
                      <w:color w:val="FFFFFF"/>
                      <w:sz w:val="18"/>
                      <w:szCs w:val="18"/>
                    </w:rPr>
                  </w:pPr>
                  <w:ins w:id="1166" w:author="Admin" w:date="2013-03-14T14:25:00Z">
                    <w:r w:rsidRPr="00BA1C03">
                      <w:rPr>
                        <w:rFonts w:ascii="Arial" w:hAnsi="Arial" w:cs="Arial"/>
                        <w:b/>
                        <w:bCs/>
                        <w:color w:val="FFFFFF"/>
                        <w:sz w:val="18"/>
                        <w:szCs w:val="18"/>
                      </w:rPr>
                      <w:t> </w:t>
                    </w:r>
                  </w:ins>
                </w:p>
              </w:tc>
              <w:tc>
                <w:tcPr>
                  <w:tcW w:w="6347" w:type="dxa"/>
                  <w:gridSpan w:val="5"/>
                  <w:tcBorders>
                    <w:top w:val="nil"/>
                    <w:left w:val="nil"/>
                    <w:bottom w:val="nil"/>
                    <w:right w:val="nil"/>
                  </w:tcBorders>
                  <w:shd w:val="clear" w:color="000000" w:fill="FF0000"/>
                  <w:noWrap/>
                  <w:vAlign w:val="bottom"/>
                  <w:hideMark/>
                </w:tcPr>
                <w:p w:rsidR="00BA1C03" w:rsidRPr="00BA1C03" w:rsidRDefault="00BA1C03" w:rsidP="00BA1C03">
                  <w:pPr>
                    <w:rPr>
                      <w:ins w:id="1167" w:author="Admin" w:date="2013-03-14T14:25:00Z"/>
                      <w:rFonts w:ascii="Arial" w:hAnsi="Arial" w:cs="Arial"/>
                      <w:color w:val="FFFFFF"/>
                      <w:sz w:val="18"/>
                      <w:szCs w:val="18"/>
                    </w:rPr>
                  </w:pPr>
                  <w:ins w:id="1168" w:author="Admin" w:date="2013-03-14T14:25:00Z">
                    <w:r w:rsidRPr="00BA1C03">
                      <w:rPr>
                        <w:rFonts w:ascii="Arial" w:hAnsi="Arial" w:cs="Arial"/>
                        <w:color w:val="FFFFFF"/>
                        <w:sz w:val="18"/>
                        <w:szCs w:val="18"/>
                      </w:rPr>
                      <w:t>Change Request is not over  10% Requirements ( =10% of total basic effort)</w:t>
                    </w:r>
                  </w:ins>
                </w:p>
              </w:tc>
              <w:tc>
                <w:tcPr>
                  <w:tcW w:w="2099" w:type="dxa"/>
                  <w:gridSpan w:val="5"/>
                  <w:tcBorders>
                    <w:top w:val="nil"/>
                    <w:left w:val="nil"/>
                    <w:bottom w:val="nil"/>
                    <w:right w:val="nil"/>
                  </w:tcBorders>
                  <w:shd w:val="clear" w:color="000000" w:fill="FF0000"/>
                  <w:noWrap/>
                  <w:vAlign w:val="bottom"/>
                  <w:hideMark/>
                </w:tcPr>
                <w:p w:rsidR="00BA1C03" w:rsidRPr="00BA1C03" w:rsidRDefault="00BA1C03" w:rsidP="00BA1C03">
                  <w:pPr>
                    <w:jc w:val="center"/>
                    <w:rPr>
                      <w:ins w:id="1169" w:author="Admin" w:date="2013-03-14T14:25:00Z"/>
                      <w:rFonts w:ascii="Arial" w:hAnsi="Arial" w:cs="Arial"/>
                      <w:color w:val="FFFFFF"/>
                      <w:sz w:val="18"/>
                      <w:szCs w:val="18"/>
                    </w:rPr>
                  </w:pPr>
                  <w:ins w:id="1170" w:author="Admin" w:date="2013-03-14T14:25:00Z">
                    <w:r w:rsidRPr="00BA1C03">
                      <w:rPr>
                        <w:rFonts w:ascii="Arial" w:hAnsi="Arial" w:cs="Arial"/>
                        <w:color w:val="FFFFFF"/>
                        <w:sz w:val="18"/>
                        <w:szCs w:val="18"/>
                      </w:rPr>
                      <w:t> </w:t>
                    </w:r>
                  </w:ins>
                </w:p>
              </w:tc>
              <w:tc>
                <w:tcPr>
                  <w:tcW w:w="1255" w:type="dxa"/>
                  <w:tcBorders>
                    <w:top w:val="nil"/>
                    <w:left w:val="nil"/>
                    <w:bottom w:val="nil"/>
                    <w:right w:val="nil"/>
                  </w:tcBorders>
                  <w:shd w:val="clear" w:color="000000" w:fill="FF0000"/>
                  <w:noWrap/>
                  <w:vAlign w:val="bottom"/>
                  <w:hideMark/>
                </w:tcPr>
                <w:p w:rsidR="00BA1C03" w:rsidRPr="00BA1C03" w:rsidRDefault="00BA1C03" w:rsidP="00BA1C03">
                  <w:pPr>
                    <w:jc w:val="center"/>
                    <w:rPr>
                      <w:ins w:id="1171" w:author="Admin" w:date="2013-03-14T14:25:00Z"/>
                      <w:rFonts w:ascii="Arial" w:hAnsi="Arial" w:cs="Arial"/>
                      <w:color w:val="FFFFFF"/>
                      <w:sz w:val="18"/>
                      <w:szCs w:val="18"/>
                    </w:rPr>
                  </w:pPr>
                  <w:ins w:id="1172" w:author="Admin" w:date="2013-03-14T14:25:00Z">
                    <w:r w:rsidRPr="00BA1C03">
                      <w:rPr>
                        <w:rFonts w:ascii="Arial" w:hAnsi="Arial" w:cs="Arial"/>
                        <w:color w:val="FFFFFF"/>
                        <w:sz w:val="18"/>
                        <w:szCs w:val="18"/>
                      </w:rPr>
                      <w:t>0.465</w:t>
                    </w:r>
                  </w:ins>
                </w:p>
              </w:tc>
            </w:tr>
            <w:tr w:rsidR="00BA1C03" w:rsidRPr="00BA1C03" w:rsidTr="00BA1C03">
              <w:trPr>
                <w:trHeight w:val="240"/>
                <w:ins w:id="1173" w:author="Admin" w:date="2013-03-14T14:25:00Z"/>
              </w:trPr>
              <w:tc>
                <w:tcPr>
                  <w:tcW w:w="660" w:type="dxa"/>
                  <w:gridSpan w:val="3"/>
                  <w:tcBorders>
                    <w:top w:val="nil"/>
                    <w:left w:val="nil"/>
                    <w:bottom w:val="nil"/>
                    <w:right w:val="nil"/>
                  </w:tcBorders>
                  <w:shd w:val="clear" w:color="000000" w:fill="FF0000"/>
                  <w:noWrap/>
                  <w:vAlign w:val="bottom"/>
                  <w:hideMark/>
                </w:tcPr>
                <w:p w:rsidR="00BA1C03" w:rsidRPr="00BA1C03" w:rsidRDefault="00BA1C03" w:rsidP="00BA1C03">
                  <w:pPr>
                    <w:jc w:val="center"/>
                    <w:rPr>
                      <w:ins w:id="1174" w:author="Admin" w:date="2013-03-14T14:25:00Z"/>
                      <w:rFonts w:ascii="Arial" w:hAnsi="Arial" w:cs="Arial"/>
                      <w:b/>
                      <w:bCs/>
                      <w:color w:val="FFFFFF"/>
                      <w:sz w:val="18"/>
                      <w:szCs w:val="18"/>
                    </w:rPr>
                  </w:pPr>
                  <w:ins w:id="1175" w:author="Admin" w:date="2013-03-14T14:25:00Z">
                    <w:r w:rsidRPr="00BA1C03">
                      <w:rPr>
                        <w:rFonts w:ascii="Arial" w:hAnsi="Arial" w:cs="Arial"/>
                        <w:b/>
                        <w:bCs/>
                        <w:color w:val="FFFFFF"/>
                        <w:sz w:val="18"/>
                        <w:szCs w:val="18"/>
                      </w:rPr>
                      <w:t> </w:t>
                    </w:r>
                  </w:ins>
                </w:p>
              </w:tc>
              <w:tc>
                <w:tcPr>
                  <w:tcW w:w="3940" w:type="dxa"/>
                  <w:gridSpan w:val="3"/>
                  <w:tcBorders>
                    <w:top w:val="nil"/>
                    <w:left w:val="nil"/>
                    <w:bottom w:val="nil"/>
                    <w:right w:val="nil"/>
                  </w:tcBorders>
                  <w:shd w:val="clear" w:color="000000" w:fill="FF0000"/>
                  <w:noWrap/>
                  <w:vAlign w:val="bottom"/>
                  <w:hideMark/>
                </w:tcPr>
                <w:p w:rsidR="00BA1C03" w:rsidRPr="00BA1C03" w:rsidRDefault="00BA1C03" w:rsidP="00BA1C03">
                  <w:pPr>
                    <w:rPr>
                      <w:ins w:id="1176" w:author="Admin" w:date="2013-03-14T14:25:00Z"/>
                      <w:rFonts w:ascii="Arial" w:hAnsi="Arial" w:cs="Arial"/>
                      <w:color w:val="FFFFFF"/>
                      <w:sz w:val="18"/>
                      <w:szCs w:val="18"/>
                    </w:rPr>
                  </w:pPr>
                  <w:ins w:id="1177" w:author="Admin" w:date="2013-03-14T14:25:00Z">
                    <w:r w:rsidRPr="00BA1C03">
                      <w:rPr>
                        <w:rFonts w:ascii="Arial" w:hAnsi="Arial" w:cs="Arial"/>
                        <w:color w:val="FFFFFF"/>
                        <w:sz w:val="18"/>
                        <w:szCs w:val="18"/>
                      </w:rPr>
                      <w:t>Total Effort</w:t>
                    </w:r>
                  </w:ins>
                </w:p>
              </w:tc>
              <w:tc>
                <w:tcPr>
                  <w:tcW w:w="2407" w:type="dxa"/>
                  <w:gridSpan w:val="2"/>
                  <w:tcBorders>
                    <w:top w:val="nil"/>
                    <w:left w:val="nil"/>
                    <w:bottom w:val="nil"/>
                    <w:right w:val="nil"/>
                  </w:tcBorders>
                  <w:shd w:val="clear" w:color="000000" w:fill="FF0000"/>
                  <w:noWrap/>
                  <w:vAlign w:val="bottom"/>
                  <w:hideMark/>
                </w:tcPr>
                <w:p w:rsidR="00BA1C03" w:rsidRPr="00BA1C03" w:rsidRDefault="00BA1C03" w:rsidP="00BA1C03">
                  <w:pPr>
                    <w:jc w:val="center"/>
                    <w:rPr>
                      <w:ins w:id="1178" w:author="Admin" w:date="2013-03-14T14:25:00Z"/>
                      <w:rFonts w:ascii="Arial" w:hAnsi="Arial" w:cs="Arial"/>
                      <w:color w:val="FFFFFF"/>
                      <w:sz w:val="18"/>
                      <w:szCs w:val="18"/>
                    </w:rPr>
                  </w:pPr>
                  <w:ins w:id="1179" w:author="Admin" w:date="2013-03-14T14:25:00Z">
                    <w:r w:rsidRPr="00BA1C03">
                      <w:rPr>
                        <w:rFonts w:ascii="Arial" w:hAnsi="Arial" w:cs="Arial"/>
                        <w:color w:val="FFFFFF"/>
                        <w:sz w:val="18"/>
                        <w:szCs w:val="18"/>
                      </w:rPr>
                      <w:t> </w:t>
                    </w:r>
                  </w:ins>
                </w:p>
              </w:tc>
              <w:tc>
                <w:tcPr>
                  <w:tcW w:w="2099" w:type="dxa"/>
                  <w:gridSpan w:val="5"/>
                  <w:tcBorders>
                    <w:top w:val="nil"/>
                    <w:left w:val="nil"/>
                    <w:bottom w:val="nil"/>
                    <w:right w:val="nil"/>
                  </w:tcBorders>
                  <w:shd w:val="clear" w:color="000000" w:fill="FF0000"/>
                  <w:noWrap/>
                  <w:vAlign w:val="bottom"/>
                  <w:hideMark/>
                </w:tcPr>
                <w:p w:rsidR="00BA1C03" w:rsidRPr="00BA1C03" w:rsidRDefault="00BA1C03" w:rsidP="00BA1C03">
                  <w:pPr>
                    <w:jc w:val="center"/>
                    <w:rPr>
                      <w:ins w:id="1180" w:author="Admin" w:date="2013-03-14T14:25:00Z"/>
                      <w:rFonts w:ascii="Arial" w:hAnsi="Arial" w:cs="Arial"/>
                      <w:color w:val="FFFFFF"/>
                      <w:sz w:val="18"/>
                      <w:szCs w:val="18"/>
                    </w:rPr>
                  </w:pPr>
                  <w:ins w:id="1181" w:author="Admin" w:date="2013-03-14T14:25:00Z">
                    <w:r w:rsidRPr="00BA1C03">
                      <w:rPr>
                        <w:rFonts w:ascii="Arial" w:hAnsi="Arial" w:cs="Arial"/>
                        <w:color w:val="FFFFFF"/>
                        <w:sz w:val="18"/>
                        <w:szCs w:val="18"/>
                      </w:rPr>
                      <w:t> </w:t>
                    </w:r>
                  </w:ins>
                </w:p>
              </w:tc>
              <w:tc>
                <w:tcPr>
                  <w:tcW w:w="1255" w:type="dxa"/>
                  <w:tcBorders>
                    <w:top w:val="nil"/>
                    <w:left w:val="nil"/>
                    <w:bottom w:val="nil"/>
                    <w:right w:val="nil"/>
                  </w:tcBorders>
                  <w:shd w:val="clear" w:color="000000" w:fill="FF0000"/>
                  <w:noWrap/>
                  <w:vAlign w:val="bottom"/>
                  <w:hideMark/>
                </w:tcPr>
                <w:p w:rsidR="00BA1C03" w:rsidRPr="00BA1C03" w:rsidRDefault="00BA1C03" w:rsidP="00BA1C03">
                  <w:pPr>
                    <w:jc w:val="center"/>
                    <w:rPr>
                      <w:ins w:id="1182" w:author="Admin" w:date="2013-03-14T14:25:00Z"/>
                      <w:rFonts w:ascii="Arial" w:hAnsi="Arial" w:cs="Arial"/>
                      <w:color w:val="FFFFFF"/>
                      <w:sz w:val="18"/>
                      <w:szCs w:val="18"/>
                    </w:rPr>
                  </w:pPr>
                  <w:ins w:id="1183" w:author="Admin" w:date="2013-03-14T14:25:00Z">
                    <w:r w:rsidRPr="00BA1C03">
                      <w:rPr>
                        <w:rFonts w:ascii="Arial" w:hAnsi="Arial" w:cs="Arial"/>
                        <w:color w:val="FFFFFF"/>
                        <w:sz w:val="18"/>
                        <w:szCs w:val="18"/>
                      </w:rPr>
                      <w:t>5.8125</w:t>
                    </w:r>
                  </w:ins>
                </w:p>
              </w:tc>
            </w:tr>
            <w:tr w:rsidR="00BA1C03" w:rsidRPr="00BA1C03" w:rsidTr="00BA1C03">
              <w:trPr>
                <w:trHeight w:val="240"/>
                <w:ins w:id="1184" w:author="Admin" w:date="2013-03-14T14:25:00Z"/>
              </w:trPr>
              <w:tc>
                <w:tcPr>
                  <w:tcW w:w="660" w:type="dxa"/>
                  <w:gridSpan w:val="3"/>
                  <w:tcBorders>
                    <w:top w:val="nil"/>
                    <w:left w:val="nil"/>
                    <w:bottom w:val="nil"/>
                    <w:right w:val="nil"/>
                  </w:tcBorders>
                  <w:shd w:val="clear" w:color="000000" w:fill="FF0000"/>
                  <w:noWrap/>
                  <w:vAlign w:val="bottom"/>
                  <w:hideMark/>
                </w:tcPr>
                <w:p w:rsidR="00BA1C03" w:rsidRPr="00BA1C03" w:rsidRDefault="00BA1C03" w:rsidP="00BA1C03">
                  <w:pPr>
                    <w:jc w:val="center"/>
                    <w:rPr>
                      <w:ins w:id="1185" w:author="Admin" w:date="2013-03-14T14:25:00Z"/>
                      <w:rFonts w:ascii="Arial" w:hAnsi="Arial" w:cs="Arial"/>
                      <w:b/>
                      <w:bCs/>
                      <w:color w:val="FFFFFF"/>
                      <w:sz w:val="18"/>
                      <w:szCs w:val="18"/>
                    </w:rPr>
                  </w:pPr>
                  <w:ins w:id="1186" w:author="Admin" w:date="2013-03-14T14:25:00Z">
                    <w:r w:rsidRPr="00BA1C03">
                      <w:rPr>
                        <w:rFonts w:ascii="Arial" w:hAnsi="Arial" w:cs="Arial"/>
                        <w:b/>
                        <w:bCs/>
                        <w:color w:val="FFFFFF"/>
                        <w:sz w:val="18"/>
                        <w:szCs w:val="18"/>
                      </w:rPr>
                      <w:t> </w:t>
                    </w:r>
                  </w:ins>
                </w:p>
              </w:tc>
              <w:tc>
                <w:tcPr>
                  <w:tcW w:w="6347" w:type="dxa"/>
                  <w:gridSpan w:val="5"/>
                  <w:tcBorders>
                    <w:top w:val="nil"/>
                    <w:left w:val="nil"/>
                    <w:bottom w:val="nil"/>
                    <w:right w:val="nil"/>
                  </w:tcBorders>
                  <w:shd w:val="clear" w:color="000000" w:fill="FF0000"/>
                  <w:noWrap/>
                  <w:vAlign w:val="bottom"/>
                  <w:hideMark/>
                </w:tcPr>
                <w:p w:rsidR="00BA1C03" w:rsidRPr="00BA1C03" w:rsidRDefault="00BA1C03" w:rsidP="00BA1C03">
                  <w:pPr>
                    <w:rPr>
                      <w:ins w:id="1187" w:author="Admin" w:date="2013-03-14T14:25:00Z"/>
                      <w:rFonts w:ascii="Arial" w:hAnsi="Arial" w:cs="Arial"/>
                      <w:color w:val="FFFFFF"/>
                      <w:sz w:val="18"/>
                      <w:szCs w:val="18"/>
                    </w:rPr>
                  </w:pPr>
                  <w:ins w:id="1188" w:author="Admin" w:date="2013-03-14T14:25:00Z">
                    <w:r w:rsidRPr="00BA1C03">
                      <w:rPr>
                        <w:rFonts w:ascii="Arial" w:hAnsi="Arial" w:cs="Arial"/>
                        <w:color w:val="FFFFFF"/>
                        <w:sz w:val="18"/>
                        <w:szCs w:val="18"/>
                      </w:rPr>
                      <w:t>Maintenance for 1 year after go-live (10% of total effort)</w:t>
                    </w:r>
                  </w:ins>
                </w:p>
              </w:tc>
              <w:tc>
                <w:tcPr>
                  <w:tcW w:w="2099" w:type="dxa"/>
                  <w:gridSpan w:val="5"/>
                  <w:tcBorders>
                    <w:top w:val="nil"/>
                    <w:left w:val="nil"/>
                    <w:bottom w:val="nil"/>
                    <w:right w:val="nil"/>
                  </w:tcBorders>
                  <w:shd w:val="clear" w:color="000000" w:fill="FF0000"/>
                  <w:noWrap/>
                  <w:vAlign w:val="bottom"/>
                  <w:hideMark/>
                </w:tcPr>
                <w:p w:rsidR="00BA1C03" w:rsidRPr="00BA1C03" w:rsidRDefault="00BA1C03" w:rsidP="00BA1C03">
                  <w:pPr>
                    <w:jc w:val="center"/>
                    <w:rPr>
                      <w:ins w:id="1189" w:author="Admin" w:date="2013-03-14T14:25:00Z"/>
                      <w:rFonts w:ascii="Arial" w:hAnsi="Arial" w:cs="Arial"/>
                      <w:color w:val="FFFFFF"/>
                      <w:sz w:val="18"/>
                      <w:szCs w:val="18"/>
                    </w:rPr>
                  </w:pPr>
                  <w:ins w:id="1190" w:author="Admin" w:date="2013-03-14T14:25:00Z">
                    <w:r w:rsidRPr="00BA1C03">
                      <w:rPr>
                        <w:rFonts w:ascii="Arial" w:hAnsi="Arial" w:cs="Arial"/>
                        <w:color w:val="FFFFFF"/>
                        <w:sz w:val="18"/>
                        <w:szCs w:val="18"/>
                      </w:rPr>
                      <w:t> </w:t>
                    </w:r>
                  </w:ins>
                </w:p>
              </w:tc>
              <w:tc>
                <w:tcPr>
                  <w:tcW w:w="1255" w:type="dxa"/>
                  <w:tcBorders>
                    <w:top w:val="nil"/>
                    <w:left w:val="nil"/>
                    <w:bottom w:val="nil"/>
                    <w:right w:val="nil"/>
                  </w:tcBorders>
                  <w:shd w:val="clear" w:color="000000" w:fill="FF0000"/>
                  <w:noWrap/>
                  <w:vAlign w:val="bottom"/>
                  <w:hideMark/>
                </w:tcPr>
                <w:p w:rsidR="00BA1C03" w:rsidRPr="00BA1C03" w:rsidRDefault="00BA1C03" w:rsidP="00BA1C03">
                  <w:pPr>
                    <w:jc w:val="center"/>
                    <w:rPr>
                      <w:ins w:id="1191" w:author="Admin" w:date="2013-03-14T14:25:00Z"/>
                      <w:rFonts w:ascii="Arial" w:hAnsi="Arial" w:cs="Arial"/>
                      <w:color w:val="FFFFFF"/>
                      <w:sz w:val="18"/>
                      <w:szCs w:val="18"/>
                    </w:rPr>
                  </w:pPr>
                  <w:ins w:id="1192" w:author="Admin" w:date="2013-03-14T14:25:00Z">
                    <w:r w:rsidRPr="00BA1C03">
                      <w:rPr>
                        <w:rFonts w:ascii="Arial" w:hAnsi="Arial" w:cs="Arial"/>
                        <w:color w:val="FFFFFF"/>
                        <w:sz w:val="18"/>
                        <w:szCs w:val="18"/>
                      </w:rPr>
                      <w:t>0.58125</w:t>
                    </w:r>
                  </w:ins>
                </w:p>
              </w:tc>
            </w:tr>
            <w:tr w:rsidR="00BA1C03" w:rsidRPr="00BA1C03" w:rsidTr="00BA1C03">
              <w:trPr>
                <w:trHeight w:val="240"/>
                <w:ins w:id="1193" w:author="Admin" w:date="2013-03-14T14:25:00Z"/>
              </w:trPr>
              <w:tc>
                <w:tcPr>
                  <w:tcW w:w="660" w:type="dxa"/>
                  <w:gridSpan w:val="3"/>
                  <w:tcBorders>
                    <w:top w:val="nil"/>
                    <w:left w:val="nil"/>
                    <w:bottom w:val="nil"/>
                    <w:right w:val="nil"/>
                  </w:tcBorders>
                  <w:shd w:val="clear" w:color="000000" w:fill="FF0000"/>
                  <w:noWrap/>
                  <w:vAlign w:val="bottom"/>
                  <w:hideMark/>
                </w:tcPr>
                <w:p w:rsidR="00BA1C03" w:rsidRPr="00BA1C03" w:rsidRDefault="00BA1C03" w:rsidP="00BA1C03">
                  <w:pPr>
                    <w:jc w:val="center"/>
                    <w:rPr>
                      <w:ins w:id="1194" w:author="Admin" w:date="2013-03-14T14:25:00Z"/>
                      <w:rFonts w:ascii="Arial" w:hAnsi="Arial" w:cs="Arial"/>
                      <w:b/>
                      <w:bCs/>
                      <w:color w:val="FFFFFF"/>
                      <w:sz w:val="18"/>
                      <w:szCs w:val="18"/>
                    </w:rPr>
                  </w:pPr>
                  <w:ins w:id="1195" w:author="Admin" w:date="2013-03-14T14:25:00Z">
                    <w:r w:rsidRPr="00BA1C03">
                      <w:rPr>
                        <w:rFonts w:ascii="Arial" w:hAnsi="Arial" w:cs="Arial"/>
                        <w:b/>
                        <w:bCs/>
                        <w:color w:val="FFFFFF"/>
                        <w:sz w:val="18"/>
                        <w:szCs w:val="18"/>
                      </w:rPr>
                      <w:t> </w:t>
                    </w:r>
                  </w:ins>
                </w:p>
              </w:tc>
              <w:tc>
                <w:tcPr>
                  <w:tcW w:w="3940" w:type="dxa"/>
                  <w:gridSpan w:val="3"/>
                  <w:tcBorders>
                    <w:top w:val="nil"/>
                    <w:left w:val="nil"/>
                    <w:bottom w:val="nil"/>
                    <w:right w:val="nil"/>
                  </w:tcBorders>
                  <w:shd w:val="clear" w:color="000000" w:fill="FF0000"/>
                  <w:noWrap/>
                  <w:vAlign w:val="bottom"/>
                  <w:hideMark/>
                </w:tcPr>
                <w:p w:rsidR="00BA1C03" w:rsidRPr="00BA1C03" w:rsidRDefault="00BA1C03" w:rsidP="00BA1C03">
                  <w:pPr>
                    <w:rPr>
                      <w:ins w:id="1196" w:author="Admin" w:date="2013-03-14T14:25:00Z"/>
                      <w:rFonts w:ascii="Arial" w:hAnsi="Arial" w:cs="Arial"/>
                      <w:b/>
                      <w:bCs/>
                      <w:color w:val="FFFFFF"/>
                      <w:sz w:val="18"/>
                      <w:szCs w:val="18"/>
                    </w:rPr>
                  </w:pPr>
                  <w:ins w:id="1197" w:author="Admin" w:date="2013-03-14T14:25:00Z">
                    <w:r w:rsidRPr="00BA1C03">
                      <w:rPr>
                        <w:rFonts w:ascii="Arial" w:hAnsi="Arial" w:cs="Arial"/>
                        <w:b/>
                        <w:bCs/>
                        <w:color w:val="FFFFFF"/>
                        <w:sz w:val="18"/>
                        <w:szCs w:val="18"/>
                      </w:rPr>
                      <w:t>Final Effort</w:t>
                    </w:r>
                  </w:ins>
                </w:p>
              </w:tc>
              <w:tc>
                <w:tcPr>
                  <w:tcW w:w="2407" w:type="dxa"/>
                  <w:gridSpan w:val="2"/>
                  <w:tcBorders>
                    <w:top w:val="nil"/>
                    <w:left w:val="nil"/>
                    <w:bottom w:val="nil"/>
                    <w:right w:val="nil"/>
                  </w:tcBorders>
                  <w:shd w:val="clear" w:color="000000" w:fill="FF0000"/>
                  <w:noWrap/>
                  <w:vAlign w:val="bottom"/>
                  <w:hideMark/>
                </w:tcPr>
                <w:p w:rsidR="00BA1C03" w:rsidRPr="00BA1C03" w:rsidRDefault="00BA1C03" w:rsidP="00BA1C03">
                  <w:pPr>
                    <w:jc w:val="center"/>
                    <w:rPr>
                      <w:ins w:id="1198" w:author="Admin" w:date="2013-03-14T14:25:00Z"/>
                      <w:rFonts w:ascii="Arial" w:hAnsi="Arial" w:cs="Arial"/>
                      <w:b/>
                      <w:bCs/>
                      <w:color w:val="FFFFFF"/>
                      <w:sz w:val="18"/>
                      <w:szCs w:val="18"/>
                    </w:rPr>
                  </w:pPr>
                  <w:ins w:id="1199" w:author="Admin" w:date="2013-03-14T14:25:00Z">
                    <w:r w:rsidRPr="00BA1C03">
                      <w:rPr>
                        <w:rFonts w:ascii="Arial" w:hAnsi="Arial" w:cs="Arial"/>
                        <w:b/>
                        <w:bCs/>
                        <w:color w:val="FFFFFF"/>
                        <w:sz w:val="18"/>
                        <w:szCs w:val="18"/>
                      </w:rPr>
                      <w:t> </w:t>
                    </w:r>
                  </w:ins>
                </w:p>
              </w:tc>
              <w:tc>
                <w:tcPr>
                  <w:tcW w:w="2099" w:type="dxa"/>
                  <w:gridSpan w:val="5"/>
                  <w:tcBorders>
                    <w:top w:val="nil"/>
                    <w:left w:val="nil"/>
                    <w:bottom w:val="nil"/>
                    <w:right w:val="nil"/>
                  </w:tcBorders>
                  <w:shd w:val="clear" w:color="000000" w:fill="FF0000"/>
                  <w:noWrap/>
                  <w:vAlign w:val="bottom"/>
                  <w:hideMark/>
                </w:tcPr>
                <w:p w:rsidR="00BA1C03" w:rsidRPr="00BA1C03" w:rsidRDefault="00BA1C03" w:rsidP="00BA1C03">
                  <w:pPr>
                    <w:jc w:val="center"/>
                    <w:rPr>
                      <w:ins w:id="1200" w:author="Admin" w:date="2013-03-14T14:25:00Z"/>
                      <w:rFonts w:ascii="Arial" w:hAnsi="Arial" w:cs="Arial"/>
                      <w:b/>
                      <w:bCs/>
                      <w:color w:val="FFFFFF"/>
                      <w:sz w:val="18"/>
                      <w:szCs w:val="18"/>
                    </w:rPr>
                  </w:pPr>
                  <w:ins w:id="1201" w:author="Admin" w:date="2013-03-14T14:25:00Z">
                    <w:r w:rsidRPr="00BA1C03">
                      <w:rPr>
                        <w:rFonts w:ascii="Arial" w:hAnsi="Arial" w:cs="Arial"/>
                        <w:b/>
                        <w:bCs/>
                        <w:color w:val="FFFFFF"/>
                        <w:sz w:val="18"/>
                        <w:szCs w:val="18"/>
                      </w:rPr>
                      <w:t> </w:t>
                    </w:r>
                  </w:ins>
                </w:p>
              </w:tc>
              <w:tc>
                <w:tcPr>
                  <w:tcW w:w="1255" w:type="dxa"/>
                  <w:tcBorders>
                    <w:top w:val="nil"/>
                    <w:left w:val="nil"/>
                    <w:bottom w:val="nil"/>
                    <w:right w:val="nil"/>
                  </w:tcBorders>
                  <w:shd w:val="clear" w:color="000000" w:fill="FF0000"/>
                  <w:noWrap/>
                  <w:vAlign w:val="bottom"/>
                  <w:hideMark/>
                </w:tcPr>
                <w:p w:rsidR="00BA1C03" w:rsidRPr="00BA1C03" w:rsidRDefault="00BA1C03" w:rsidP="00BA1C03">
                  <w:pPr>
                    <w:jc w:val="center"/>
                    <w:rPr>
                      <w:ins w:id="1202" w:author="Admin" w:date="2013-03-14T14:25:00Z"/>
                      <w:rFonts w:ascii="Arial" w:hAnsi="Arial" w:cs="Arial"/>
                      <w:b/>
                      <w:bCs/>
                      <w:color w:val="FFFFFF"/>
                      <w:sz w:val="18"/>
                      <w:szCs w:val="18"/>
                    </w:rPr>
                  </w:pPr>
                  <w:ins w:id="1203" w:author="Admin" w:date="2013-03-14T14:25:00Z">
                    <w:r w:rsidRPr="00BA1C03">
                      <w:rPr>
                        <w:rFonts w:ascii="Arial" w:hAnsi="Arial" w:cs="Arial"/>
                        <w:b/>
                        <w:bCs/>
                        <w:color w:val="FFFFFF"/>
                        <w:sz w:val="18"/>
                        <w:szCs w:val="18"/>
                      </w:rPr>
                      <w:t>6.39375</w:t>
                    </w:r>
                  </w:ins>
                </w:p>
              </w:tc>
            </w:tr>
          </w:tbl>
          <w:p w:rsidR="00BF2650" w:rsidRDefault="00BF2650" w:rsidP="00F73AE2">
            <w:pPr>
              <w:tabs>
                <w:tab w:val="right" w:leader="dot" w:pos="9072"/>
              </w:tabs>
              <w:spacing w:before="120"/>
              <w:jc w:val="both"/>
              <w:rPr>
                <w:sz w:val="24"/>
                <w:szCs w:val="24"/>
              </w:rPr>
            </w:pPr>
          </w:p>
          <w:p w:rsidR="006448A3" w:rsidRPr="009F1DA0" w:rsidRDefault="00B25EFC" w:rsidP="00F73AE2">
            <w:pPr>
              <w:tabs>
                <w:tab w:val="right" w:leader="dot" w:pos="9072"/>
              </w:tabs>
              <w:spacing w:before="120"/>
              <w:jc w:val="both"/>
              <w:rPr>
                <w:sz w:val="24"/>
                <w:szCs w:val="24"/>
              </w:rPr>
            </w:pPr>
            <w:r>
              <w:rPr>
                <w:noProof/>
                <w:sz w:val="24"/>
                <w:szCs w:val="24"/>
              </w:rPr>
              <w:lastRenderedPageBreak/>
              <w:drawing>
                <wp:inline distT="0" distB="0" distL="0" distR="0">
                  <wp:extent cx="5480685" cy="3819525"/>
                  <wp:effectExtent l="1905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486284" cy="3823427"/>
                          </a:xfrm>
                          <a:prstGeom prst="rect">
                            <a:avLst/>
                          </a:prstGeom>
                          <a:noFill/>
                          <a:ln w="9525">
                            <a:noFill/>
                            <a:miter lim="800000"/>
                            <a:headEnd/>
                            <a:tailEnd/>
                          </a:ln>
                        </pic:spPr>
                      </pic:pic>
                    </a:graphicData>
                  </a:graphic>
                </wp:inline>
              </w:drawing>
            </w:r>
          </w:p>
        </w:tc>
      </w:tr>
      <w:tr w:rsidR="006448A3" w:rsidRPr="009F1DA0" w:rsidTr="00BC6C8C">
        <w:tc>
          <w:tcPr>
            <w:tcW w:w="5940" w:type="dxa"/>
            <w:gridSpan w:val="2"/>
          </w:tcPr>
          <w:p w:rsidR="006448A3" w:rsidRPr="009F1DA0" w:rsidRDefault="006448A3" w:rsidP="00F73AE2">
            <w:pPr>
              <w:tabs>
                <w:tab w:val="right" w:leader="dot" w:pos="9072"/>
              </w:tabs>
              <w:spacing w:before="120"/>
              <w:rPr>
                <w:b/>
                <w:sz w:val="24"/>
                <w:szCs w:val="24"/>
              </w:rPr>
            </w:pPr>
            <w:r w:rsidRPr="009F1DA0">
              <w:rPr>
                <w:b/>
                <w:sz w:val="24"/>
                <w:szCs w:val="24"/>
              </w:rPr>
              <w:lastRenderedPageBreak/>
              <w:t>Cán bộ phân tích nghiệp vụ (M1Tech):</w:t>
            </w:r>
          </w:p>
          <w:p w:rsidR="006448A3" w:rsidRPr="009F1DA0" w:rsidRDefault="006448A3" w:rsidP="00F73AE2">
            <w:pPr>
              <w:tabs>
                <w:tab w:val="right" w:leader="dot" w:pos="9072"/>
              </w:tabs>
              <w:spacing w:before="120"/>
              <w:rPr>
                <w:i/>
                <w:sz w:val="24"/>
                <w:szCs w:val="24"/>
              </w:rPr>
            </w:pPr>
            <w:r w:rsidRPr="009F1DA0">
              <w:rPr>
                <w:i/>
                <w:sz w:val="24"/>
                <w:szCs w:val="24"/>
              </w:rPr>
              <w:t>Họ tên:</w:t>
            </w:r>
            <w:r w:rsidR="00352448" w:rsidRPr="009F1DA0">
              <w:rPr>
                <w:i/>
                <w:sz w:val="24"/>
                <w:szCs w:val="24"/>
              </w:rPr>
              <w:t xml:space="preserve"> </w:t>
            </w:r>
            <w:r w:rsidR="004C65C4">
              <w:rPr>
                <w:i/>
                <w:sz w:val="24"/>
                <w:szCs w:val="24"/>
              </w:rPr>
              <w:t>Nguyễn Phương Hà</w:t>
            </w:r>
          </w:p>
          <w:p w:rsidR="006448A3" w:rsidRPr="009F1DA0" w:rsidRDefault="006448A3" w:rsidP="00F73AE2">
            <w:pPr>
              <w:tabs>
                <w:tab w:val="right" w:leader="dot" w:pos="9072"/>
              </w:tabs>
              <w:spacing w:before="120"/>
              <w:rPr>
                <w:i/>
                <w:sz w:val="24"/>
                <w:szCs w:val="24"/>
              </w:rPr>
            </w:pPr>
            <w:r w:rsidRPr="009F1DA0">
              <w:rPr>
                <w:i/>
                <w:sz w:val="24"/>
                <w:szCs w:val="24"/>
              </w:rPr>
              <w:t>Phòng ban:</w:t>
            </w:r>
            <w:r w:rsidR="00BA7E5E">
              <w:rPr>
                <w:i/>
                <w:sz w:val="24"/>
                <w:szCs w:val="24"/>
              </w:rPr>
              <w:t xml:space="preserve"> </w:t>
            </w:r>
            <w:r w:rsidR="004C65C4">
              <w:rPr>
                <w:i/>
                <w:sz w:val="24"/>
                <w:szCs w:val="24"/>
              </w:rPr>
              <w:t>TTGP – M1Tech</w:t>
            </w:r>
          </w:p>
          <w:p w:rsidR="006448A3" w:rsidRPr="009F1DA0" w:rsidRDefault="006448A3" w:rsidP="00F73AE2">
            <w:pPr>
              <w:tabs>
                <w:tab w:val="right" w:leader="dot" w:pos="9072"/>
              </w:tabs>
              <w:spacing w:before="120"/>
              <w:rPr>
                <w:i/>
                <w:sz w:val="24"/>
                <w:szCs w:val="24"/>
              </w:rPr>
            </w:pPr>
            <w:r w:rsidRPr="009F1DA0">
              <w:rPr>
                <w:i/>
                <w:sz w:val="24"/>
                <w:szCs w:val="24"/>
              </w:rPr>
              <w:t>Chức vụ:</w:t>
            </w:r>
            <w:r w:rsidR="00352448" w:rsidRPr="009F1DA0">
              <w:rPr>
                <w:i/>
                <w:sz w:val="24"/>
                <w:szCs w:val="24"/>
              </w:rPr>
              <w:t xml:space="preserve"> Chuyên viên</w:t>
            </w:r>
            <w:r w:rsidR="004C65C4">
              <w:rPr>
                <w:i/>
                <w:sz w:val="24"/>
                <w:szCs w:val="24"/>
              </w:rPr>
              <w:t xml:space="preserve"> chính</w:t>
            </w:r>
          </w:p>
          <w:p w:rsidR="006448A3" w:rsidRPr="00BC6C8C" w:rsidRDefault="006448A3" w:rsidP="00F73AE2">
            <w:pPr>
              <w:tabs>
                <w:tab w:val="right" w:leader="dot" w:pos="9072"/>
              </w:tabs>
              <w:spacing w:before="120"/>
              <w:rPr>
                <w:i/>
                <w:sz w:val="24"/>
                <w:szCs w:val="24"/>
              </w:rPr>
            </w:pPr>
            <w:r w:rsidRPr="009F1DA0">
              <w:rPr>
                <w:i/>
                <w:sz w:val="24"/>
                <w:szCs w:val="24"/>
              </w:rPr>
              <w:t>Email:</w:t>
            </w:r>
            <w:r w:rsidR="00352448" w:rsidRPr="009F1DA0">
              <w:rPr>
                <w:i/>
                <w:sz w:val="24"/>
                <w:szCs w:val="24"/>
              </w:rPr>
              <w:t xml:space="preserve"> </w:t>
            </w:r>
            <w:r w:rsidR="004C65C4">
              <w:rPr>
                <w:i/>
                <w:sz w:val="24"/>
                <w:szCs w:val="24"/>
              </w:rPr>
              <w:t>hanp@m1tech</w:t>
            </w:r>
            <w:r w:rsidR="00352448" w:rsidRPr="009F1DA0">
              <w:rPr>
                <w:i/>
                <w:sz w:val="24"/>
                <w:szCs w:val="24"/>
              </w:rPr>
              <w:t>.com.vn</w:t>
            </w:r>
          </w:p>
        </w:tc>
        <w:tc>
          <w:tcPr>
            <w:tcW w:w="3348" w:type="dxa"/>
            <w:gridSpan w:val="2"/>
          </w:tcPr>
          <w:p w:rsidR="006448A3" w:rsidRPr="009F1DA0" w:rsidRDefault="006448A3" w:rsidP="00F73AE2">
            <w:pPr>
              <w:tabs>
                <w:tab w:val="right" w:leader="dot" w:pos="9072"/>
              </w:tabs>
              <w:spacing w:before="120"/>
              <w:rPr>
                <w:b/>
                <w:sz w:val="24"/>
                <w:szCs w:val="24"/>
              </w:rPr>
            </w:pPr>
            <w:r w:rsidRPr="009F1DA0">
              <w:rPr>
                <w:b/>
                <w:sz w:val="24"/>
                <w:szCs w:val="24"/>
              </w:rPr>
              <w:t>Cán bộ phê duyệt (M1Tech):</w:t>
            </w:r>
          </w:p>
          <w:p w:rsidR="006448A3" w:rsidRPr="009F1DA0" w:rsidRDefault="006448A3" w:rsidP="00F73AE2">
            <w:pPr>
              <w:tabs>
                <w:tab w:val="right" w:leader="dot" w:pos="9072"/>
              </w:tabs>
              <w:spacing w:before="120"/>
              <w:rPr>
                <w:i/>
                <w:sz w:val="24"/>
                <w:szCs w:val="24"/>
              </w:rPr>
            </w:pPr>
            <w:r w:rsidRPr="009F1DA0">
              <w:rPr>
                <w:i/>
                <w:sz w:val="24"/>
                <w:szCs w:val="24"/>
              </w:rPr>
              <w:t>Họ tên:</w:t>
            </w:r>
            <w:r w:rsidR="00352448" w:rsidRPr="009F1DA0">
              <w:rPr>
                <w:i/>
                <w:sz w:val="24"/>
                <w:szCs w:val="24"/>
              </w:rPr>
              <w:t xml:space="preserve"> </w:t>
            </w:r>
            <w:r w:rsidR="004C65C4">
              <w:rPr>
                <w:i/>
                <w:sz w:val="24"/>
                <w:szCs w:val="24"/>
              </w:rPr>
              <w:t>Trần Khắc Hiếu</w:t>
            </w:r>
          </w:p>
          <w:p w:rsidR="006448A3" w:rsidRPr="009F1DA0" w:rsidRDefault="006448A3" w:rsidP="00F73AE2">
            <w:pPr>
              <w:tabs>
                <w:tab w:val="right" w:leader="dot" w:pos="9072"/>
              </w:tabs>
              <w:spacing w:before="120"/>
              <w:rPr>
                <w:i/>
                <w:sz w:val="24"/>
                <w:szCs w:val="24"/>
              </w:rPr>
            </w:pPr>
            <w:r w:rsidRPr="009F1DA0">
              <w:rPr>
                <w:i/>
                <w:sz w:val="24"/>
                <w:szCs w:val="24"/>
              </w:rPr>
              <w:t>Phòng ban:</w:t>
            </w:r>
            <w:r w:rsidR="00352448" w:rsidRPr="009F1DA0">
              <w:rPr>
                <w:i/>
                <w:sz w:val="24"/>
                <w:szCs w:val="24"/>
              </w:rPr>
              <w:t xml:space="preserve"> </w:t>
            </w:r>
            <w:r w:rsidR="004C65C4">
              <w:rPr>
                <w:i/>
                <w:sz w:val="24"/>
                <w:szCs w:val="24"/>
              </w:rPr>
              <w:t>Phòng PTCNN</w:t>
            </w:r>
          </w:p>
          <w:p w:rsidR="006448A3" w:rsidRPr="009F1DA0" w:rsidRDefault="006448A3" w:rsidP="00F73AE2">
            <w:pPr>
              <w:tabs>
                <w:tab w:val="right" w:leader="dot" w:pos="9072"/>
              </w:tabs>
              <w:spacing w:before="120"/>
              <w:rPr>
                <w:i/>
                <w:sz w:val="24"/>
                <w:szCs w:val="24"/>
              </w:rPr>
            </w:pPr>
            <w:r w:rsidRPr="009F1DA0">
              <w:rPr>
                <w:i/>
                <w:sz w:val="24"/>
                <w:szCs w:val="24"/>
              </w:rPr>
              <w:t>Chức vụ:</w:t>
            </w:r>
            <w:r w:rsidR="00BA7E5E">
              <w:rPr>
                <w:i/>
                <w:sz w:val="24"/>
                <w:szCs w:val="24"/>
              </w:rPr>
              <w:t xml:space="preserve"> </w:t>
            </w:r>
            <w:r w:rsidR="00352448" w:rsidRPr="009F1DA0">
              <w:rPr>
                <w:i/>
                <w:sz w:val="24"/>
                <w:szCs w:val="24"/>
              </w:rPr>
              <w:t>GD.</w:t>
            </w:r>
            <w:r w:rsidR="004C65C4">
              <w:rPr>
                <w:i/>
                <w:sz w:val="24"/>
                <w:szCs w:val="24"/>
              </w:rPr>
              <w:t>PTCNN</w:t>
            </w:r>
          </w:p>
          <w:p w:rsidR="006448A3" w:rsidRPr="00BC6C8C" w:rsidRDefault="006448A3" w:rsidP="00F73AE2">
            <w:pPr>
              <w:tabs>
                <w:tab w:val="right" w:leader="dot" w:pos="9072"/>
              </w:tabs>
              <w:spacing w:before="120"/>
              <w:rPr>
                <w:i/>
                <w:sz w:val="24"/>
                <w:szCs w:val="24"/>
              </w:rPr>
            </w:pPr>
            <w:r w:rsidRPr="009F1DA0">
              <w:rPr>
                <w:i/>
                <w:sz w:val="24"/>
                <w:szCs w:val="24"/>
              </w:rPr>
              <w:t>Email:</w:t>
            </w:r>
            <w:r w:rsidR="00352448" w:rsidRPr="009F1DA0">
              <w:rPr>
                <w:i/>
                <w:sz w:val="24"/>
                <w:szCs w:val="24"/>
              </w:rPr>
              <w:t xml:space="preserve"> </w:t>
            </w:r>
            <w:r w:rsidR="004C65C4">
              <w:rPr>
                <w:i/>
                <w:sz w:val="24"/>
                <w:szCs w:val="24"/>
              </w:rPr>
              <w:t>Hieutk</w:t>
            </w:r>
            <w:r w:rsidR="00352448" w:rsidRPr="009F1DA0">
              <w:rPr>
                <w:i/>
                <w:sz w:val="24"/>
                <w:szCs w:val="24"/>
              </w:rPr>
              <w:t>@</w:t>
            </w:r>
            <w:r w:rsidR="004C65C4">
              <w:rPr>
                <w:i/>
                <w:sz w:val="24"/>
                <w:szCs w:val="24"/>
              </w:rPr>
              <w:t xml:space="preserve"> m1tech</w:t>
            </w:r>
            <w:r w:rsidR="00352448" w:rsidRPr="009F1DA0">
              <w:rPr>
                <w:i/>
                <w:sz w:val="24"/>
                <w:szCs w:val="24"/>
              </w:rPr>
              <w:t>.com.vn</w:t>
            </w:r>
          </w:p>
        </w:tc>
      </w:tr>
      <w:tr w:rsidR="006448A3" w:rsidRPr="009F1DA0" w:rsidTr="00BC6C8C">
        <w:trPr>
          <w:trHeight w:val="314"/>
        </w:trPr>
        <w:tc>
          <w:tcPr>
            <w:tcW w:w="5940" w:type="dxa"/>
            <w:gridSpan w:val="2"/>
            <w:tcBorders>
              <w:left w:val="nil"/>
              <w:right w:val="nil"/>
            </w:tcBorders>
          </w:tcPr>
          <w:p w:rsidR="00A3113C" w:rsidRPr="009F1DA0" w:rsidRDefault="00A3113C" w:rsidP="00F73AE2">
            <w:pPr>
              <w:spacing w:before="120"/>
              <w:rPr>
                <w:sz w:val="24"/>
                <w:szCs w:val="24"/>
              </w:rPr>
            </w:pPr>
          </w:p>
        </w:tc>
        <w:tc>
          <w:tcPr>
            <w:tcW w:w="3348" w:type="dxa"/>
            <w:gridSpan w:val="2"/>
            <w:tcBorders>
              <w:left w:val="nil"/>
              <w:right w:val="nil"/>
            </w:tcBorders>
          </w:tcPr>
          <w:p w:rsidR="006448A3" w:rsidRPr="009F1DA0" w:rsidRDefault="006448A3" w:rsidP="00F73AE2">
            <w:pPr>
              <w:tabs>
                <w:tab w:val="right" w:leader="dot" w:pos="9072"/>
              </w:tabs>
              <w:spacing w:before="120"/>
              <w:rPr>
                <w:b/>
                <w:sz w:val="24"/>
                <w:szCs w:val="24"/>
              </w:rPr>
            </w:pPr>
          </w:p>
        </w:tc>
      </w:tr>
      <w:tr w:rsidR="006448A3" w:rsidRPr="009F1DA0" w:rsidTr="00BC6C8C">
        <w:tc>
          <w:tcPr>
            <w:tcW w:w="9288" w:type="dxa"/>
            <w:gridSpan w:val="4"/>
            <w:shd w:val="clear" w:color="auto" w:fill="BFBFBF"/>
          </w:tcPr>
          <w:p w:rsidR="006448A3" w:rsidRPr="009F1DA0" w:rsidRDefault="006448A3" w:rsidP="00F73AE2">
            <w:pPr>
              <w:tabs>
                <w:tab w:val="right" w:leader="dot" w:pos="9072"/>
              </w:tabs>
              <w:spacing w:before="120"/>
              <w:jc w:val="center"/>
              <w:rPr>
                <w:b/>
                <w:sz w:val="24"/>
                <w:szCs w:val="24"/>
              </w:rPr>
            </w:pPr>
            <w:r w:rsidRPr="009F1DA0">
              <w:rPr>
                <w:b/>
                <w:sz w:val="24"/>
                <w:szCs w:val="24"/>
              </w:rPr>
              <w:t>PHÊ DUYỆT CỦA LÃNH ĐẠO CÓ THẨM QUYỀN</w:t>
            </w:r>
          </w:p>
        </w:tc>
      </w:tr>
      <w:tr w:rsidR="006448A3" w:rsidRPr="009F1DA0" w:rsidTr="00BC6C8C">
        <w:tc>
          <w:tcPr>
            <w:tcW w:w="4786" w:type="dxa"/>
          </w:tcPr>
          <w:p w:rsidR="006448A3" w:rsidRPr="009F1DA0" w:rsidRDefault="003F6C51" w:rsidP="003F6C51">
            <w:pPr>
              <w:tabs>
                <w:tab w:val="center" w:pos="1440"/>
                <w:tab w:val="center" w:pos="7080"/>
              </w:tabs>
              <w:spacing w:before="120"/>
              <w:jc w:val="center"/>
              <w:outlineLvl w:val="0"/>
              <w:rPr>
                <w:b/>
                <w:sz w:val="24"/>
                <w:szCs w:val="24"/>
              </w:rPr>
            </w:pPr>
            <w:r>
              <w:rPr>
                <w:b/>
                <w:sz w:val="24"/>
                <w:szCs w:val="24"/>
              </w:rPr>
              <w:t>ĐẠI DIỆN ĐƠN VỊ YÊU CẦU</w:t>
            </w:r>
          </w:p>
          <w:p w:rsidR="003F6C51" w:rsidRDefault="003F6C51" w:rsidP="00F73AE2">
            <w:pPr>
              <w:tabs>
                <w:tab w:val="right" w:leader="dot" w:pos="9072"/>
              </w:tabs>
              <w:spacing w:before="120"/>
              <w:jc w:val="both"/>
              <w:rPr>
                <w:i/>
                <w:sz w:val="24"/>
                <w:szCs w:val="24"/>
              </w:rPr>
            </w:pPr>
          </w:p>
          <w:p w:rsidR="006448A3" w:rsidRDefault="006448A3" w:rsidP="00F73AE2">
            <w:pPr>
              <w:tabs>
                <w:tab w:val="right" w:leader="dot" w:pos="9072"/>
              </w:tabs>
              <w:spacing w:before="120"/>
              <w:jc w:val="both"/>
              <w:rPr>
                <w:i/>
                <w:sz w:val="24"/>
                <w:szCs w:val="24"/>
              </w:rPr>
            </w:pPr>
            <w:r w:rsidRPr="009F1DA0">
              <w:rPr>
                <w:i/>
                <w:sz w:val="24"/>
                <w:szCs w:val="24"/>
              </w:rPr>
              <w:t>Ký:</w:t>
            </w:r>
          </w:p>
          <w:p w:rsidR="003F6C51" w:rsidRPr="009F1DA0" w:rsidRDefault="003F6C51" w:rsidP="00F73AE2">
            <w:pPr>
              <w:tabs>
                <w:tab w:val="right" w:leader="dot" w:pos="9072"/>
              </w:tabs>
              <w:spacing w:before="120"/>
              <w:jc w:val="both"/>
              <w:rPr>
                <w:i/>
                <w:sz w:val="24"/>
                <w:szCs w:val="24"/>
              </w:rPr>
            </w:pPr>
          </w:p>
          <w:p w:rsidR="006448A3" w:rsidRPr="00BA7E5E" w:rsidRDefault="006448A3" w:rsidP="00F73AE2">
            <w:pPr>
              <w:tabs>
                <w:tab w:val="right" w:leader="dot" w:pos="9072"/>
              </w:tabs>
              <w:spacing w:before="120"/>
              <w:jc w:val="both"/>
              <w:rPr>
                <w:sz w:val="24"/>
                <w:szCs w:val="24"/>
              </w:rPr>
            </w:pPr>
            <w:r w:rsidRPr="009F1DA0">
              <w:rPr>
                <w:i/>
                <w:sz w:val="24"/>
                <w:szCs w:val="24"/>
              </w:rPr>
              <w:t>Họ tên:</w:t>
            </w:r>
            <w:r w:rsidR="00BA7E5E">
              <w:rPr>
                <w:i/>
                <w:sz w:val="24"/>
                <w:szCs w:val="24"/>
              </w:rPr>
              <w:t xml:space="preserve"> </w:t>
            </w:r>
            <w:r w:rsidR="00BA7E5E" w:rsidRPr="00BA7E5E">
              <w:rPr>
                <w:b/>
                <w:sz w:val="24"/>
                <w:szCs w:val="24"/>
              </w:rPr>
              <w:t>Tăng Thị Thanh Hải</w:t>
            </w:r>
          </w:p>
          <w:p w:rsidR="006448A3" w:rsidRPr="009F1DA0" w:rsidRDefault="006448A3" w:rsidP="00BC6C8C">
            <w:pPr>
              <w:tabs>
                <w:tab w:val="right" w:leader="dot" w:pos="9072"/>
              </w:tabs>
              <w:spacing w:before="120"/>
              <w:rPr>
                <w:b/>
                <w:sz w:val="24"/>
                <w:szCs w:val="24"/>
              </w:rPr>
            </w:pPr>
            <w:r w:rsidRPr="009F1DA0">
              <w:rPr>
                <w:i/>
                <w:sz w:val="24"/>
                <w:szCs w:val="24"/>
              </w:rPr>
              <w:t>Ngày: ……………………………………</w:t>
            </w:r>
          </w:p>
        </w:tc>
        <w:tc>
          <w:tcPr>
            <w:tcW w:w="4502" w:type="dxa"/>
            <w:gridSpan w:val="3"/>
          </w:tcPr>
          <w:p w:rsidR="006448A3" w:rsidRPr="00BA7E5E" w:rsidRDefault="00BA7E5E" w:rsidP="00BA7E5E">
            <w:pPr>
              <w:tabs>
                <w:tab w:val="center" w:pos="1440"/>
                <w:tab w:val="center" w:pos="7080"/>
              </w:tabs>
              <w:spacing w:before="120"/>
              <w:jc w:val="center"/>
              <w:outlineLvl w:val="0"/>
              <w:rPr>
                <w:b/>
                <w:sz w:val="24"/>
                <w:szCs w:val="24"/>
              </w:rPr>
            </w:pPr>
            <w:r>
              <w:rPr>
                <w:b/>
                <w:sz w:val="24"/>
                <w:szCs w:val="24"/>
              </w:rPr>
              <w:t>P.</w:t>
            </w:r>
            <w:r w:rsidR="003F6C51">
              <w:rPr>
                <w:b/>
                <w:sz w:val="24"/>
                <w:szCs w:val="24"/>
              </w:rPr>
              <w:t xml:space="preserve">GIÁM ĐỐC </w:t>
            </w:r>
            <w:r w:rsidR="003F6C51" w:rsidRPr="009F1DA0">
              <w:rPr>
                <w:b/>
                <w:sz w:val="24"/>
                <w:szCs w:val="24"/>
              </w:rPr>
              <w:t>KHỐI</w:t>
            </w:r>
            <w:r w:rsidR="003F6C51">
              <w:rPr>
                <w:b/>
                <w:sz w:val="24"/>
                <w:szCs w:val="24"/>
              </w:rPr>
              <w:t xml:space="preserve"> CN &amp; VH</w:t>
            </w:r>
          </w:p>
          <w:p w:rsidR="006448A3" w:rsidRPr="009F1DA0" w:rsidRDefault="006448A3" w:rsidP="00F73AE2">
            <w:pPr>
              <w:tabs>
                <w:tab w:val="right" w:leader="dot" w:pos="9072"/>
              </w:tabs>
              <w:spacing w:before="120"/>
              <w:jc w:val="both"/>
              <w:rPr>
                <w:b/>
                <w:sz w:val="24"/>
                <w:szCs w:val="24"/>
              </w:rPr>
            </w:pPr>
          </w:p>
          <w:p w:rsidR="006448A3" w:rsidRPr="009F1DA0" w:rsidRDefault="006448A3" w:rsidP="00F73AE2">
            <w:pPr>
              <w:tabs>
                <w:tab w:val="right" w:leader="dot" w:pos="9072"/>
              </w:tabs>
              <w:spacing w:before="120"/>
              <w:jc w:val="both"/>
              <w:rPr>
                <w:i/>
                <w:sz w:val="24"/>
                <w:szCs w:val="24"/>
              </w:rPr>
            </w:pPr>
            <w:r w:rsidRPr="009F1DA0">
              <w:rPr>
                <w:i/>
                <w:sz w:val="24"/>
                <w:szCs w:val="24"/>
              </w:rPr>
              <w:t>Ký:</w:t>
            </w:r>
          </w:p>
          <w:p w:rsidR="003F6C51" w:rsidRPr="009F1DA0" w:rsidRDefault="003F6C51" w:rsidP="00F73AE2">
            <w:pPr>
              <w:tabs>
                <w:tab w:val="right" w:leader="dot" w:pos="9072"/>
              </w:tabs>
              <w:spacing w:before="120"/>
              <w:jc w:val="both"/>
              <w:rPr>
                <w:i/>
                <w:sz w:val="24"/>
                <w:szCs w:val="24"/>
              </w:rPr>
            </w:pPr>
          </w:p>
          <w:p w:rsidR="006448A3" w:rsidRPr="00BA7E5E" w:rsidRDefault="00BA7E5E" w:rsidP="00F73AE2">
            <w:pPr>
              <w:tabs>
                <w:tab w:val="right" w:leader="dot" w:pos="9072"/>
              </w:tabs>
              <w:spacing w:before="120"/>
              <w:jc w:val="both"/>
              <w:rPr>
                <w:sz w:val="24"/>
                <w:szCs w:val="24"/>
              </w:rPr>
            </w:pPr>
            <w:r>
              <w:rPr>
                <w:i/>
                <w:sz w:val="24"/>
                <w:szCs w:val="24"/>
              </w:rPr>
              <w:t xml:space="preserve">Họ tên: </w:t>
            </w:r>
            <w:r w:rsidRPr="00BA7E5E">
              <w:rPr>
                <w:b/>
                <w:sz w:val="24"/>
                <w:szCs w:val="24"/>
              </w:rPr>
              <w:t>Nguyễn Thị Hải Bình</w:t>
            </w:r>
          </w:p>
          <w:p w:rsidR="006448A3" w:rsidRPr="009F1DA0" w:rsidRDefault="006448A3" w:rsidP="00F73AE2">
            <w:pPr>
              <w:tabs>
                <w:tab w:val="right" w:leader="dot" w:pos="9072"/>
              </w:tabs>
              <w:spacing w:before="120"/>
              <w:jc w:val="both"/>
              <w:rPr>
                <w:b/>
                <w:sz w:val="24"/>
                <w:szCs w:val="24"/>
              </w:rPr>
            </w:pPr>
            <w:r w:rsidRPr="009F1DA0">
              <w:rPr>
                <w:i/>
                <w:sz w:val="24"/>
                <w:szCs w:val="24"/>
              </w:rPr>
              <w:t>Ngày: ……………………………………..</w:t>
            </w:r>
          </w:p>
        </w:tc>
      </w:tr>
      <w:tr w:rsidR="006448A3" w:rsidRPr="009F1DA0" w:rsidTr="00BC6C8C">
        <w:tc>
          <w:tcPr>
            <w:tcW w:w="4786" w:type="dxa"/>
          </w:tcPr>
          <w:p w:rsidR="00BA7E5E" w:rsidRPr="009F1DA0" w:rsidRDefault="00BA7E5E" w:rsidP="00BA7E5E">
            <w:pPr>
              <w:tabs>
                <w:tab w:val="center" w:pos="1440"/>
                <w:tab w:val="center" w:pos="7080"/>
              </w:tabs>
              <w:spacing w:before="120"/>
              <w:jc w:val="center"/>
              <w:outlineLvl w:val="0"/>
              <w:rPr>
                <w:b/>
                <w:sz w:val="24"/>
                <w:szCs w:val="24"/>
              </w:rPr>
            </w:pPr>
            <w:r>
              <w:rPr>
                <w:b/>
                <w:sz w:val="24"/>
                <w:szCs w:val="24"/>
              </w:rPr>
              <w:t xml:space="preserve">GIÁM ĐỐC </w:t>
            </w:r>
            <w:r w:rsidRPr="009F1DA0">
              <w:rPr>
                <w:b/>
                <w:sz w:val="24"/>
                <w:szCs w:val="24"/>
              </w:rPr>
              <w:t>KHỐI</w:t>
            </w:r>
            <w:r>
              <w:rPr>
                <w:b/>
                <w:sz w:val="24"/>
                <w:szCs w:val="24"/>
              </w:rPr>
              <w:t xml:space="preserve"> CN &amp; VH</w:t>
            </w:r>
          </w:p>
          <w:p w:rsidR="006448A3" w:rsidRPr="009F1DA0" w:rsidRDefault="00BA7E5E" w:rsidP="00BA7E5E">
            <w:pPr>
              <w:tabs>
                <w:tab w:val="right" w:leader="dot" w:pos="9072"/>
              </w:tabs>
              <w:spacing w:before="120"/>
              <w:jc w:val="center"/>
              <w:rPr>
                <w:b/>
                <w:sz w:val="24"/>
                <w:szCs w:val="24"/>
              </w:rPr>
            </w:pPr>
            <w:r w:rsidRPr="009F1DA0">
              <w:rPr>
                <w:b/>
                <w:sz w:val="24"/>
                <w:szCs w:val="24"/>
                <w:u w:val="single"/>
              </w:rPr>
              <w:t>Đồng ý triển khai dự án</w:t>
            </w:r>
          </w:p>
          <w:p w:rsidR="00BA7E5E" w:rsidRPr="009F1DA0" w:rsidRDefault="00BA7E5E" w:rsidP="00BA7E5E">
            <w:pPr>
              <w:tabs>
                <w:tab w:val="right" w:leader="dot" w:pos="9072"/>
              </w:tabs>
              <w:spacing w:before="120"/>
              <w:jc w:val="both"/>
              <w:rPr>
                <w:i/>
                <w:sz w:val="24"/>
                <w:szCs w:val="24"/>
              </w:rPr>
            </w:pPr>
            <w:r w:rsidRPr="009F1DA0">
              <w:rPr>
                <w:i/>
                <w:sz w:val="24"/>
                <w:szCs w:val="24"/>
              </w:rPr>
              <w:t>Ký:</w:t>
            </w:r>
          </w:p>
          <w:p w:rsidR="00BA7E5E" w:rsidRDefault="00BA7E5E" w:rsidP="00BA7E5E">
            <w:pPr>
              <w:tabs>
                <w:tab w:val="right" w:leader="dot" w:pos="9072"/>
              </w:tabs>
              <w:spacing w:before="120"/>
              <w:jc w:val="both"/>
              <w:rPr>
                <w:i/>
                <w:sz w:val="24"/>
                <w:szCs w:val="24"/>
              </w:rPr>
            </w:pPr>
          </w:p>
          <w:p w:rsidR="00BA7E5E" w:rsidRPr="009F1DA0" w:rsidRDefault="00BA7E5E" w:rsidP="00BA7E5E">
            <w:pPr>
              <w:tabs>
                <w:tab w:val="right" w:leader="dot" w:pos="9072"/>
              </w:tabs>
              <w:spacing w:before="120"/>
              <w:jc w:val="both"/>
              <w:rPr>
                <w:i/>
                <w:sz w:val="24"/>
                <w:szCs w:val="24"/>
              </w:rPr>
            </w:pPr>
          </w:p>
          <w:p w:rsidR="00BA7E5E" w:rsidRPr="00BA7E5E" w:rsidRDefault="00BA7E5E" w:rsidP="00BA7E5E">
            <w:pPr>
              <w:tabs>
                <w:tab w:val="right" w:leader="dot" w:pos="9072"/>
              </w:tabs>
              <w:spacing w:before="120"/>
              <w:jc w:val="both"/>
              <w:rPr>
                <w:sz w:val="24"/>
                <w:szCs w:val="24"/>
              </w:rPr>
            </w:pPr>
            <w:r w:rsidRPr="009F1DA0">
              <w:rPr>
                <w:i/>
                <w:sz w:val="24"/>
                <w:szCs w:val="24"/>
              </w:rPr>
              <w:t>Họ tên:</w:t>
            </w:r>
            <w:r>
              <w:rPr>
                <w:i/>
                <w:sz w:val="24"/>
                <w:szCs w:val="24"/>
              </w:rPr>
              <w:t xml:space="preserve"> </w:t>
            </w:r>
            <w:r w:rsidRPr="00BA7E5E">
              <w:rPr>
                <w:b/>
                <w:sz w:val="24"/>
                <w:szCs w:val="24"/>
              </w:rPr>
              <w:t>Trần Thanh Nam</w:t>
            </w:r>
          </w:p>
          <w:p w:rsidR="006448A3" w:rsidRPr="009F1DA0" w:rsidRDefault="00BA7E5E" w:rsidP="00BC6C8C">
            <w:pPr>
              <w:tabs>
                <w:tab w:val="right" w:leader="dot" w:pos="9072"/>
              </w:tabs>
              <w:spacing w:before="120"/>
              <w:rPr>
                <w:b/>
                <w:sz w:val="24"/>
                <w:szCs w:val="24"/>
              </w:rPr>
            </w:pPr>
            <w:r w:rsidRPr="009F1DA0">
              <w:rPr>
                <w:i/>
                <w:sz w:val="24"/>
                <w:szCs w:val="24"/>
              </w:rPr>
              <w:t>Ngày: ……………………………………..</w:t>
            </w:r>
          </w:p>
        </w:tc>
        <w:tc>
          <w:tcPr>
            <w:tcW w:w="4502" w:type="dxa"/>
            <w:gridSpan w:val="3"/>
          </w:tcPr>
          <w:p w:rsidR="006448A3" w:rsidRPr="009F1DA0" w:rsidRDefault="006448A3" w:rsidP="00F73AE2">
            <w:pPr>
              <w:tabs>
                <w:tab w:val="right" w:leader="dot" w:pos="9072"/>
              </w:tabs>
              <w:spacing w:before="120"/>
              <w:jc w:val="center"/>
              <w:rPr>
                <w:b/>
                <w:sz w:val="24"/>
                <w:szCs w:val="24"/>
              </w:rPr>
            </w:pPr>
            <w:r w:rsidRPr="009F1DA0">
              <w:rPr>
                <w:b/>
                <w:sz w:val="24"/>
                <w:szCs w:val="24"/>
              </w:rPr>
              <w:t>ĐẠI DIỆN M1TECH</w:t>
            </w:r>
          </w:p>
          <w:p w:rsidR="006448A3" w:rsidRPr="009F1DA0" w:rsidRDefault="006448A3" w:rsidP="00F73AE2">
            <w:pPr>
              <w:tabs>
                <w:tab w:val="right" w:leader="dot" w:pos="9072"/>
              </w:tabs>
              <w:spacing w:before="120"/>
              <w:jc w:val="both"/>
              <w:rPr>
                <w:i/>
                <w:sz w:val="24"/>
                <w:szCs w:val="24"/>
              </w:rPr>
            </w:pPr>
          </w:p>
          <w:p w:rsidR="006448A3" w:rsidRPr="009F1DA0" w:rsidRDefault="006448A3" w:rsidP="00F73AE2">
            <w:pPr>
              <w:tabs>
                <w:tab w:val="right" w:leader="dot" w:pos="9072"/>
              </w:tabs>
              <w:spacing w:before="120"/>
              <w:jc w:val="both"/>
              <w:rPr>
                <w:i/>
                <w:sz w:val="24"/>
                <w:szCs w:val="24"/>
              </w:rPr>
            </w:pPr>
            <w:r w:rsidRPr="009F1DA0">
              <w:rPr>
                <w:i/>
                <w:sz w:val="24"/>
                <w:szCs w:val="24"/>
              </w:rPr>
              <w:t>Ký:</w:t>
            </w:r>
          </w:p>
          <w:p w:rsidR="006448A3" w:rsidRDefault="006448A3" w:rsidP="00F73AE2">
            <w:pPr>
              <w:tabs>
                <w:tab w:val="right" w:leader="dot" w:pos="9072"/>
              </w:tabs>
              <w:spacing w:before="120"/>
              <w:jc w:val="both"/>
              <w:rPr>
                <w:i/>
                <w:sz w:val="24"/>
                <w:szCs w:val="24"/>
              </w:rPr>
            </w:pPr>
          </w:p>
          <w:p w:rsidR="006448A3" w:rsidRPr="009F1DA0" w:rsidRDefault="006448A3" w:rsidP="00F73AE2">
            <w:pPr>
              <w:tabs>
                <w:tab w:val="right" w:leader="dot" w:pos="9072"/>
              </w:tabs>
              <w:spacing w:before="120"/>
              <w:jc w:val="both"/>
              <w:rPr>
                <w:i/>
                <w:sz w:val="24"/>
                <w:szCs w:val="24"/>
              </w:rPr>
            </w:pPr>
          </w:p>
          <w:p w:rsidR="006448A3" w:rsidRPr="009F1DA0" w:rsidRDefault="006448A3" w:rsidP="00F73AE2">
            <w:pPr>
              <w:tabs>
                <w:tab w:val="right" w:leader="dot" w:pos="9072"/>
              </w:tabs>
              <w:spacing w:before="120"/>
              <w:jc w:val="both"/>
              <w:rPr>
                <w:i/>
                <w:sz w:val="24"/>
                <w:szCs w:val="24"/>
              </w:rPr>
            </w:pPr>
            <w:r w:rsidRPr="009F1DA0">
              <w:rPr>
                <w:i/>
                <w:sz w:val="24"/>
                <w:szCs w:val="24"/>
              </w:rPr>
              <w:t>Họ tên:…………………………………….</w:t>
            </w:r>
          </w:p>
          <w:p w:rsidR="006448A3" w:rsidRPr="009F1DA0" w:rsidRDefault="006448A3" w:rsidP="00F73AE2">
            <w:pPr>
              <w:tabs>
                <w:tab w:val="right" w:leader="dot" w:pos="9072"/>
              </w:tabs>
              <w:spacing w:before="120"/>
              <w:jc w:val="both"/>
              <w:rPr>
                <w:b/>
                <w:sz w:val="24"/>
                <w:szCs w:val="24"/>
              </w:rPr>
            </w:pPr>
            <w:r w:rsidRPr="009F1DA0">
              <w:rPr>
                <w:i/>
                <w:sz w:val="24"/>
                <w:szCs w:val="24"/>
              </w:rPr>
              <w:t>Ngày: ……………………………………..</w:t>
            </w:r>
          </w:p>
        </w:tc>
      </w:tr>
    </w:tbl>
    <w:p w:rsidR="006448A3" w:rsidRPr="009F1DA0" w:rsidRDefault="006448A3" w:rsidP="00F73AE2">
      <w:pPr>
        <w:spacing w:before="120"/>
        <w:rPr>
          <w:b/>
          <w:sz w:val="24"/>
          <w:szCs w:val="24"/>
        </w:rPr>
      </w:pPr>
    </w:p>
    <w:sectPr w:rsidR="006448A3" w:rsidRPr="009F1DA0" w:rsidSect="00E876B3">
      <w:footerReference w:type="default" r:id="rId19"/>
      <w:pgSz w:w="11907" w:h="16840" w:code="9"/>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binhnth" w:date="2013-03-14T11:36:00Z" w:initials="b">
    <w:p w:rsidR="00BA1C03" w:rsidRDefault="00BA1C03">
      <w:pPr>
        <w:pStyle w:val="CommentText"/>
      </w:pPr>
      <w:r>
        <w:rPr>
          <w:rStyle w:val="CommentReference"/>
        </w:rPr>
        <w:annotationRef/>
      </w:r>
      <w:r>
        <w:t>Đồng ý bỏ</w:t>
      </w:r>
    </w:p>
  </w:comment>
  <w:comment w:id="51" w:author="Hai Tang Thi Thanh (VH-GD.TTTT)" w:date="2013-03-14T08:46:00Z" w:initials="HTTT(">
    <w:p w:rsidR="00BA1C03" w:rsidRDefault="00BA1C03">
      <w:pPr>
        <w:pStyle w:val="CommentText"/>
      </w:pPr>
      <w:r>
        <w:rPr>
          <w:rStyle w:val="CommentReference"/>
        </w:rPr>
        <w:annotationRef/>
      </w:r>
      <w:r>
        <w:t>Đổi lại Mẫu đính kèm</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73F4" w:rsidRDefault="006F73F4">
      <w:r>
        <w:separator/>
      </w:r>
    </w:p>
  </w:endnote>
  <w:endnote w:type="continuationSeparator" w:id="0">
    <w:p w:rsidR="006F73F4" w:rsidRDefault="006F7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C03" w:rsidRPr="00E876B3" w:rsidRDefault="00170D05" w:rsidP="00BD1EA9">
    <w:pPr>
      <w:pStyle w:val="Footer"/>
      <w:tabs>
        <w:tab w:val="clear" w:pos="8640"/>
        <w:tab w:val="right" w:pos="9000"/>
      </w:tabs>
      <w:rPr>
        <w:i/>
        <w:sz w:val="24"/>
        <w:szCs w:val="24"/>
      </w:rPr>
    </w:pPr>
    <w:r>
      <w:rPr>
        <w:noProof/>
      </w:rPr>
      <mc:AlternateContent>
        <mc:Choice Requires="wps">
          <w:drawing>
            <wp:anchor distT="4294967294" distB="4294967294" distL="114300" distR="114300" simplePos="0" relativeHeight="251657728" behindDoc="0" locked="0" layoutInCell="1" allowOverlap="1">
              <wp:simplePos x="0" y="0"/>
              <wp:positionH relativeFrom="column">
                <wp:posOffset>-2540</wp:posOffset>
              </wp:positionH>
              <wp:positionV relativeFrom="paragraph">
                <wp:posOffset>-27306</wp:posOffset>
              </wp:positionV>
              <wp:extent cx="5760085" cy="0"/>
              <wp:effectExtent l="0" t="0" r="12065"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25400">
                        <a:solidFill>
                          <a:srgbClr val="FF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pt,-2.15pt" to="453.3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" strokecolor="red" strokeweight="2pt"/>
          </w:pict>
        </mc:Fallback>
      </mc:AlternateContent>
    </w:r>
    <w:r w:rsidR="00BA1C03" w:rsidRPr="00E876B3">
      <w:rPr>
        <w:i/>
        <w:sz w:val="24"/>
        <w:szCs w:val="24"/>
      </w:rPr>
      <w:t>Đơn đ</w:t>
    </w:r>
    <w:r w:rsidR="00BA1C03" w:rsidRPr="00BD1EA9">
      <w:rPr>
        <w:i/>
        <w:sz w:val="24"/>
        <w:szCs w:val="24"/>
      </w:rPr>
      <w:t>ặ</w:t>
    </w:r>
    <w:r w:rsidR="00BA1C03" w:rsidRPr="00E876B3">
      <w:rPr>
        <w:i/>
        <w:sz w:val="24"/>
        <w:szCs w:val="24"/>
      </w:rPr>
      <w:t>t hàng</w:t>
    </w:r>
    <w:r w:rsidR="00BA1C03" w:rsidRPr="00BD1EA9">
      <w:rPr>
        <w:i/>
        <w:sz w:val="24"/>
        <w:szCs w:val="24"/>
      </w:rPr>
      <w:tab/>
    </w:r>
    <w:r w:rsidR="00BA1C03" w:rsidRPr="00BD1EA9">
      <w:rPr>
        <w:i/>
        <w:sz w:val="24"/>
        <w:szCs w:val="24"/>
      </w:rPr>
      <w:tab/>
    </w:r>
    <w:r w:rsidR="00BA1C03" w:rsidRPr="007541C8">
      <w:rPr>
        <w:i/>
        <w:sz w:val="24"/>
        <w:szCs w:val="24"/>
      </w:rPr>
      <w:fldChar w:fldCharType="begin"/>
    </w:r>
    <w:r w:rsidR="00BA1C03" w:rsidRPr="00E876B3">
      <w:rPr>
        <w:i/>
        <w:sz w:val="24"/>
        <w:szCs w:val="24"/>
      </w:rPr>
      <w:instrText xml:space="preserve"> PAGE </w:instrText>
    </w:r>
    <w:r w:rsidR="00BA1C03" w:rsidRPr="007541C8">
      <w:rPr>
        <w:i/>
        <w:sz w:val="24"/>
        <w:szCs w:val="24"/>
      </w:rPr>
      <w:fldChar w:fldCharType="separate"/>
    </w:r>
    <w:r>
      <w:rPr>
        <w:i/>
        <w:noProof/>
        <w:sz w:val="24"/>
        <w:szCs w:val="24"/>
      </w:rPr>
      <w:t>4</w:t>
    </w:r>
    <w:r w:rsidR="00BA1C03" w:rsidRPr="007541C8">
      <w:rPr>
        <w:i/>
        <w:sz w:val="24"/>
        <w:szCs w:val="24"/>
      </w:rPr>
      <w:fldChar w:fldCharType="end"/>
    </w:r>
    <w:r w:rsidR="00BA1C03" w:rsidRPr="00E876B3">
      <w:rPr>
        <w:i/>
        <w:sz w:val="24"/>
        <w:szCs w:val="24"/>
      </w:rPr>
      <w:t>/</w:t>
    </w:r>
    <w:r w:rsidR="00BA1C03" w:rsidRPr="007541C8">
      <w:rPr>
        <w:i/>
        <w:sz w:val="24"/>
        <w:szCs w:val="24"/>
      </w:rPr>
      <w:fldChar w:fldCharType="begin"/>
    </w:r>
    <w:r w:rsidR="00BA1C03" w:rsidRPr="00E876B3">
      <w:rPr>
        <w:i/>
        <w:sz w:val="24"/>
        <w:szCs w:val="24"/>
      </w:rPr>
      <w:instrText xml:space="preserve"> NUMPAGES </w:instrText>
    </w:r>
    <w:r w:rsidR="00BA1C03" w:rsidRPr="007541C8">
      <w:rPr>
        <w:i/>
        <w:sz w:val="24"/>
        <w:szCs w:val="24"/>
      </w:rPr>
      <w:fldChar w:fldCharType="separate"/>
    </w:r>
    <w:r>
      <w:rPr>
        <w:i/>
        <w:noProof/>
        <w:sz w:val="24"/>
        <w:szCs w:val="24"/>
      </w:rPr>
      <w:t>8</w:t>
    </w:r>
    <w:r w:rsidR="00BA1C03" w:rsidRPr="007541C8">
      <w:rPr>
        <w:i/>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73F4" w:rsidRDefault="006F73F4">
      <w:r>
        <w:separator/>
      </w:r>
    </w:p>
  </w:footnote>
  <w:footnote w:type="continuationSeparator" w:id="0">
    <w:p w:rsidR="006F73F4" w:rsidRDefault="006F73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0BA"/>
    <w:multiLevelType w:val="hybridMultilevel"/>
    <w:tmpl w:val="BB486AEA"/>
    <w:lvl w:ilvl="0" w:tplc="A70AC4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04D22"/>
    <w:multiLevelType w:val="hybridMultilevel"/>
    <w:tmpl w:val="238289C2"/>
    <w:lvl w:ilvl="0" w:tplc="4DE8215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0AF3324B"/>
    <w:multiLevelType w:val="hybridMultilevel"/>
    <w:tmpl w:val="C930BCDC"/>
    <w:lvl w:ilvl="0" w:tplc="CF10385E">
      <w:start w:val="1"/>
      <w:numFmt w:val="upp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BF314D3"/>
    <w:multiLevelType w:val="hybridMultilevel"/>
    <w:tmpl w:val="513E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41D36"/>
    <w:multiLevelType w:val="multilevel"/>
    <w:tmpl w:val="389C1028"/>
    <w:lvl w:ilvl="0">
      <w:start w:val="1"/>
      <w:numFmt w:val="bullet"/>
      <w:lvlText w:val="-"/>
      <w:lvlJc w:val="left"/>
      <w:pPr>
        <w:ind w:left="1080" w:hanging="360"/>
      </w:pPr>
      <w:rPr>
        <w:rFonts w:ascii="Times New Roman" w:eastAsia="Times New Roman" w:hAnsi="Times New Roman"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5">
    <w:nsid w:val="135545D9"/>
    <w:multiLevelType w:val="hybridMultilevel"/>
    <w:tmpl w:val="389C1028"/>
    <w:lvl w:ilvl="0" w:tplc="F8F8F672">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3021D8"/>
    <w:multiLevelType w:val="multilevel"/>
    <w:tmpl w:val="AE5EF7EA"/>
    <w:lvl w:ilvl="0">
      <w:start w:val="1"/>
      <w:numFmt w:val="decimal"/>
      <w:lvlText w:val="%1."/>
      <w:lvlJc w:val="left"/>
      <w:pPr>
        <w:ind w:left="765" w:hanging="360"/>
      </w:pPr>
      <w:rPr>
        <w:rFonts w:hint="default"/>
      </w:rPr>
    </w:lvl>
    <w:lvl w:ilvl="1">
      <w:start w:val="1"/>
      <w:numFmt w:val="decimal"/>
      <w:isLgl/>
      <w:lvlText w:val="%1.%2."/>
      <w:lvlJc w:val="left"/>
      <w:pPr>
        <w:ind w:left="1125" w:hanging="360"/>
      </w:pPr>
      <w:rPr>
        <w:rFonts w:hint="default"/>
      </w:rPr>
    </w:lvl>
    <w:lvl w:ilvl="2">
      <w:start w:val="1"/>
      <w:numFmt w:val="decimal"/>
      <w:isLgl/>
      <w:lvlText w:val="%1.%2.%3."/>
      <w:lvlJc w:val="left"/>
      <w:pPr>
        <w:ind w:left="1845" w:hanging="720"/>
      </w:pPr>
      <w:rPr>
        <w:rFonts w:hint="default"/>
      </w:rPr>
    </w:lvl>
    <w:lvl w:ilvl="3">
      <w:start w:val="1"/>
      <w:numFmt w:val="decimal"/>
      <w:isLgl/>
      <w:lvlText w:val="%1.%2.%3.%4."/>
      <w:lvlJc w:val="left"/>
      <w:pPr>
        <w:ind w:left="2205" w:hanging="720"/>
      </w:pPr>
      <w:rPr>
        <w:rFonts w:hint="default"/>
      </w:rPr>
    </w:lvl>
    <w:lvl w:ilvl="4">
      <w:start w:val="1"/>
      <w:numFmt w:val="decimal"/>
      <w:isLgl/>
      <w:lvlText w:val="%1.%2.%3.%4.%5."/>
      <w:lvlJc w:val="left"/>
      <w:pPr>
        <w:ind w:left="2925" w:hanging="1080"/>
      </w:pPr>
      <w:rPr>
        <w:rFonts w:hint="default"/>
      </w:rPr>
    </w:lvl>
    <w:lvl w:ilvl="5">
      <w:start w:val="1"/>
      <w:numFmt w:val="decimal"/>
      <w:isLgl/>
      <w:lvlText w:val="%1.%2.%3.%4.%5.%6."/>
      <w:lvlJc w:val="left"/>
      <w:pPr>
        <w:ind w:left="3285" w:hanging="1080"/>
      </w:pPr>
      <w:rPr>
        <w:rFonts w:hint="default"/>
      </w:rPr>
    </w:lvl>
    <w:lvl w:ilvl="6">
      <w:start w:val="1"/>
      <w:numFmt w:val="decimal"/>
      <w:isLgl/>
      <w:lvlText w:val="%1.%2.%3.%4.%5.%6.%7."/>
      <w:lvlJc w:val="left"/>
      <w:pPr>
        <w:ind w:left="4005" w:hanging="1440"/>
      </w:pPr>
      <w:rPr>
        <w:rFonts w:hint="default"/>
      </w:rPr>
    </w:lvl>
    <w:lvl w:ilvl="7">
      <w:start w:val="1"/>
      <w:numFmt w:val="decimal"/>
      <w:isLgl/>
      <w:lvlText w:val="%1.%2.%3.%4.%5.%6.%7.%8."/>
      <w:lvlJc w:val="left"/>
      <w:pPr>
        <w:ind w:left="4365" w:hanging="1440"/>
      </w:pPr>
      <w:rPr>
        <w:rFonts w:hint="default"/>
      </w:rPr>
    </w:lvl>
    <w:lvl w:ilvl="8">
      <w:start w:val="1"/>
      <w:numFmt w:val="decimal"/>
      <w:isLgl/>
      <w:lvlText w:val="%1.%2.%3.%4.%5.%6.%7.%8.%9."/>
      <w:lvlJc w:val="left"/>
      <w:pPr>
        <w:ind w:left="5085" w:hanging="1800"/>
      </w:pPr>
      <w:rPr>
        <w:rFonts w:hint="default"/>
      </w:rPr>
    </w:lvl>
  </w:abstractNum>
  <w:abstractNum w:abstractNumId="7">
    <w:nsid w:val="21AE4F02"/>
    <w:multiLevelType w:val="multilevel"/>
    <w:tmpl w:val="5602DCAA"/>
    <w:lvl w:ilvl="0">
      <w:start w:val="1"/>
      <w:numFmt w:val="decimal"/>
      <w:lvlText w:val="%1."/>
      <w:lvlJc w:val="left"/>
      <w:pPr>
        <w:tabs>
          <w:tab w:val="num" w:pos="397"/>
        </w:tabs>
        <w:ind w:left="397" w:hanging="397"/>
      </w:pPr>
      <w:rPr>
        <w:rFonts w:cs="Times New Roman" w:hint="default"/>
      </w:rPr>
    </w:lvl>
    <w:lvl w:ilvl="1">
      <w:start w:val="2"/>
      <w:numFmt w:val="decimal"/>
      <w:isLgl/>
      <w:lvlText w:val="%1.%2."/>
      <w:lvlJc w:val="left"/>
      <w:pPr>
        <w:ind w:left="757" w:hanging="360"/>
      </w:pPr>
      <w:rPr>
        <w:rFonts w:hint="default"/>
        <w:b/>
      </w:rPr>
    </w:lvl>
    <w:lvl w:ilvl="2">
      <w:start w:val="1"/>
      <w:numFmt w:val="decimal"/>
      <w:isLgl/>
      <w:lvlText w:val="%1.%2.%3."/>
      <w:lvlJc w:val="left"/>
      <w:pPr>
        <w:ind w:left="1514" w:hanging="720"/>
      </w:pPr>
      <w:rPr>
        <w:rFonts w:hint="default"/>
        <w:b/>
      </w:rPr>
    </w:lvl>
    <w:lvl w:ilvl="3">
      <w:start w:val="1"/>
      <w:numFmt w:val="decimal"/>
      <w:isLgl/>
      <w:lvlText w:val="%1.%2.%3.%4."/>
      <w:lvlJc w:val="left"/>
      <w:pPr>
        <w:ind w:left="1911" w:hanging="720"/>
      </w:pPr>
      <w:rPr>
        <w:rFonts w:hint="default"/>
        <w:b/>
      </w:rPr>
    </w:lvl>
    <w:lvl w:ilvl="4">
      <w:start w:val="1"/>
      <w:numFmt w:val="decimal"/>
      <w:isLgl/>
      <w:lvlText w:val="%1.%2.%3.%4.%5."/>
      <w:lvlJc w:val="left"/>
      <w:pPr>
        <w:ind w:left="2668" w:hanging="1080"/>
      </w:pPr>
      <w:rPr>
        <w:rFonts w:hint="default"/>
        <w:b/>
      </w:rPr>
    </w:lvl>
    <w:lvl w:ilvl="5">
      <w:start w:val="1"/>
      <w:numFmt w:val="decimal"/>
      <w:isLgl/>
      <w:lvlText w:val="%1.%2.%3.%4.%5.%6."/>
      <w:lvlJc w:val="left"/>
      <w:pPr>
        <w:ind w:left="3065" w:hanging="1080"/>
      </w:pPr>
      <w:rPr>
        <w:rFonts w:hint="default"/>
        <w:b/>
      </w:rPr>
    </w:lvl>
    <w:lvl w:ilvl="6">
      <w:start w:val="1"/>
      <w:numFmt w:val="decimal"/>
      <w:isLgl/>
      <w:lvlText w:val="%1.%2.%3.%4.%5.%6.%7."/>
      <w:lvlJc w:val="left"/>
      <w:pPr>
        <w:ind w:left="3822" w:hanging="1440"/>
      </w:pPr>
      <w:rPr>
        <w:rFonts w:hint="default"/>
        <w:b/>
      </w:rPr>
    </w:lvl>
    <w:lvl w:ilvl="7">
      <w:start w:val="1"/>
      <w:numFmt w:val="decimal"/>
      <w:isLgl/>
      <w:lvlText w:val="%1.%2.%3.%4.%5.%6.%7.%8."/>
      <w:lvlJc w:val="left"/>
      <w:pPr>
        <w:ind w:left="4219" w:hanging="1440"/>
      </w:pPr>
      <w:rPr>
        <w:rFonts w:hint="default"/>
        <w:b/>
      </w:rPr>
    </w:lvl>
    <w:lvl w:ilvl="8">
      <w:start w:val="1"/>
      <w:numFmt w:val="decimal"/>
      <w:isLgl/>
      <w:lvlText w:val="%1.%2.%3.%4.%5.%6.%7.%8.%9."/>
      <w:lvlJc w:val="left"/>
      <w:pPr>
        <w:ind w:left="4976" w:hanging="1800"/>
      </w:pPr>
      <w:rPr>
        <w:rFonts w:hint="default"/>
        <w:b/>
      </w:rPr>
    </w:lvl>
  </w:abstractNum>
  <w:abstractNum w:abstractNumId="8">
    <w:nsid w:val="268748AA"/>
    <w:multiLevelType w:val="multilevel"/>
    <w:tmpl w:val="998626CA"/>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nsid w:val="2BE40BE1"/>
    <w:multiLevelType w:val="hybridMultilevel"/>
    <w:tmpl w:val="3A0C2E36"/>
    <w:lvl w:ilvl="0" w:tplc="F2926558">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411066"/>
    <w:multiLevelType w:val="hybridMultilevel"/>
    <w:tmpl w:val="08B2F688"/>
    <w:lvl w:ilvl="0" w:tplc="F7D65172">
      <w:start w:val="1"/>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33F44DF2"/>
    <w:multiLevelType w:val="hybridMultilevel"/>
    <w:tmpl w:val="F16C749A"/>
    <w:lvl w:ilvl="0" w:tplc="50E83028">
      <w:start w:val="1"/>
      <w:numFmt w:val="bullet"/>
      <w:lvlText w:val=""/>
      <w:lvlJc w:val="left"/>
      <w:pPr>
        <w:ind w:left="1154" w:hanging="360"/>
      </w:pPr>
      <w:rPr>
        <w:rFonts w:ascii="Wingdings" w:eastAsia="Calibri" w:hAnsi="Wingdings" w:cs="Times New Roman" w:hint="default"/>
      </w:rPr>
    </w:lvl>
    <w:lvl w:ilvl="1" w:tplc="04090003" w:tentative="1">
      <w:start w:val="1"/>
      <w:numFmt w:val="bullet"/>
      <w:lvlText w:val="o"/>
      <w:lvlJc w:val="left"/>
      <w:pPr>
        <w:ind w:left="1874" w:hanging="360"/>
      </w:pPr>
      <w:rPr>
        <w:rFonts w:ascii="Courier New" w:hAnsi="Courier New" w:cs="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cs="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cs="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2">
    <w:nsid w:val="3509552E"/>
    <w:multiLevelType w:val="hybridMultilevel"/>
    <w:tmpl w:val="29028026"/>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3">
    <w:nsid w:val="36F16946"/>
    <w:multiLevelType w:val="multilevel"/>
    <w:tmpl w:val="3A0C2E36"/>
    <w:lvl w:ilvl="0">
      <w:start w:val="3"/>
      <w:numFmt w:val="bullet"/>
      <w:lvlText w:val="-"/>
      <w:lvlJc w:val="left"/>
      <w:pPr>
        <w:ind w:left="720" w:hanging="360"/>
      </w:pPr>
      <w:rPr>
        <w:rFonts w:ascii="Times New Roman" w:eastAsia="Times New Roman" w:hAnsi="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398855EE"/>
    <w:multiLevelType w:val="hybridMultilevel"/>
    <w:tmpl w:val="B5EA725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5">
    <w:nsid w:val="3D1500F3"/>
    <w:multiLevelType w:val="hybridMultilevel"/>
    <w:tmpl w:val="238289C2"/>
    <w:lvl w:ilvl="0" w:tplc="4DE8215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6">
    <w:nsid w:val="45B97FFB"/>
    <w:multiLevelType w:val="hybridMultilevel"/>
    <w:tmpl w:val="238289C2"/>
    <w:lvl w:ilvl="0" w:tplc="4DE82156">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4C39685F"/>
    <w:multiLevelType w:val="hybridMultilevel"/>
    <w:tmpl w:val="B0D8D842"/>
    <w:lvl w:ilvl="0" w:tplc="3EEEA292">
      <w:start w:val="1"/>
      <w:numFmt w:val="bullet"/>
      <w:lvlText w:val="-"/>
      <w:lvlJc w:val="left"/>
      <w:pPr>
        <w:tabs>
          <w:tab w:val="num" w:pos="794"/>
        </w:tabs>
        <w:ind w:left="794" w:hanging="397"/>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0986764"/>
    <w:multiLevelType w:val="hybridMultilevel"/>
    <w:tmpl w:val="53403E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66B73C50"/>
    <w:multiLevelType w:val="multilevel"/>
    <w:tmpl w:val="B0B8059E"/>
    <w:lvl w:ilvl="0">
      <w:start w:val="1"/>
      <w:numFmt w:val="decimal"/>
      <w:lvlText w:val="%1."/>
      <w:lvlJc w:val="left"/>
      <w:pPr>
        <w:tabs>
          <w:tab w:val="num" w:pos="397"/>
        </w:tabs>
        <w:ind w:left="397" w:hanging="397"/>
      </w:pPr>
      <w:rPr>
        <w:rFonts w:cs="Times New Roman" w:hint="default"/>
      </w:rPr>
    </w:lvl>
    <w:lvl w:ilvl="1">
      <w:start w:val="2"/>
      <w:numFmt w:val="decimal"/>
      <w:isLgl/>
      <w:lvlText w:val="%1.%2."/>
      <w:lvlJc w:val="left"/>
      <w:pPr>
        <w:ind w:left="757" w:hanging="360"/>
      </w:pPr>
      <w:rPr>
        <w:rFonts w:hint="default"/>
        <w:b/>
      </w:rPr>
    </w:lvl>
    <w:lvl w:ilvl="2">
      <w:start w:val="1"/>
      <w:numFmt w:val="decimal"/>
      <w:isLgl/>
      <w:lvlText w:val="%1.%2.%3."/>
      <w:lvlJc w:val="left"/>
      <w:pPr>
        <w:ind w:left="1514" w:hanging="720"/>
      </w:pPr>
      <w:rPr>
        <w:rFonts w:hint="default"/>
        <w:b/>
      </w:rPr>
    </w:lvl>
    <w:lvl w:ilvl="3">
      <w:start w:val="1"/>
      <w:numFmt w:val="decimal"/>
      <w:isLgl/>
      <w:lvlText w:val="%1.%2.%3.%4."/>
      <w:lvlJc w:val="left"/>
      <w:pPr>
        <w:ind w:left="1911" w:hanging="720"/>
      </w:pPr>
      <w:rPr>
        <w:rFonts w:hint="default"/>
        <w:b/>
      </w:rPr>
    </w:lvl>
    <w:lvl w:ilvl="4">
      <w:start w:val="1"/>
      <w:numFmt w:val="decimal"/>
      <w:isLgl/>
      <w:lvlText w:val="%1.%2.%3.%4.%5."/>
      <w:lvlJc w:val="left"/>
      <w:pPr>
        <w:ind w:left="2668" w:hanging="1080"/>
      </w:pPr>
      <w:rPr>
        <w:rFonts w:hint="default"/>
        <w:b/>
      </w:rPr>
    </w:lvl>
    <w:lvl w:ilvl="5">
      <w:start w:val="1"/>
      <w:numFmt w:val="decimal"/>
      <w:isLgl/>
      <w:lvlText w:val="%1.%2.%3.%4.%5.%6."/>
      <w:lvlJc w:val="left"/>
      <w:pPr>
        <w:ind w:left="3065" w:hanging="1080"/>
      </w:pPr>
      <w:rPr>
        <w:rFonts w:hint="default"/>
        <w:b/>
      </w:rPr>
    </w:lvl>
    <w:lvl w:ilvl="6">
      <w:start w:val="1"/>
      <w:numFmt w:val="decimal"/>
      <w:isLgl/>
      <w:lvlText w:val="%1.%2.%3.%4.%5.%6.%7."/>
      <w:lvlJc w:val="left"/>
      <w:pPr>
        <w:ind w:left="3822" w:hanging="1440"/>
      </w:pPr>
      <w:rPr>
        <w:rFonts w:hint="default"/>
        <w:b/>
      </w:rPr>
    </w:lvl>
    <w:lvl w:ilvl="7">
      <w:start w:val="1"/>
      <w:numFmt w:val="decimal"/>
      <w:isLgl/>
      <w:lvlText w:val="%1.%2.%3.%4.%5.%6.%7.%8."/>
      <w:lvlJc w:val="left"/>
      <w:pPr>
        <w:ind w:left="4219" w:hanging="1440"/>
      </w:pPr>
      <w:rPr>
        <w:rFonts w:hint="default"/>
        <w:b/>
      </w:rPr>
    </w:lvl>
    <w:lvl w:ilvl="8">
      <w:start w:val="1"/>
      <w:numFmt w:val="decimal"/>
      <w:isLgl/>
      <w:lvlText w:val="%1.%2.%3.%4.%5.%6.%7.%8.%9."/>
      <w:lvlJc w:val="left"/>
      <w:pPr>
        <w:ind w:left="4976" w:hanging="1800"/>
      </w:pPr>
      <w:rPr>
        <w:rFonts w:hint="default"/>
        <w:b/>
      </w:rPr>
    </w:lvl>
  </w:abstractNum>
  <w:abstractNum w:abstractNumId="20">
    <w:nsid w:val="6A3429C2"/>
    <w:multiLevelType w:val="hybridMultilevel"/>
    <w:tmpl w:val="7456AC90"/>
    <w:lvl w:ilvl="0" w:tplc="C40221B4">
      <w:start w:val="1"/>
      <w:numFmt w:val="decimal"/>
      <w:lvlText w:val="%1."/>
      <w:lvlJc w:val="left"/>
      <w:pPr>
        <w:ind w:left="1080" w:hanging="360"/>
      </w:pPr>
      <w:rPr>
        <w:rFonts w:ascii="Times New Roman" w:eastAsia="Times New Roman" w:hAnsi="Times New Roman" w:cs="Times New Roman"/>
        <w:i/>
        <w:sz w:val="24"/>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1">
    <w:nsid w:val="6AA62B8C"/>
    <w:multiLevelType w:val="hybridMultilevel"/>
    <w:tmpl w:val="CB88CB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73EF63FB"/>
    <w:multiLevelType w:val="hybridMultilevel"/>
    <w:tmpl w:val="E7ECE978"/>
    <w:lvl w:ilvl="0" w:tplc="51629552">
      <w:start w:val="3"/>
      <w:numFmt w:val="bullet"/>
      <w:lvlText w:val="-"/>
      <w:lvlJc w:val="left"/>
      <w:pPr>
        <w:tabs>
          <w:tab w:val="num" w:pos="397"/>
        </w:tabs>
        <w:ind w:left="397" w:hanging="397"/>
      </w:pPr>
      <w:rPr>
        <w:rFonts w:ascii="Times New Roman" w:eastAsia="Times New Roman" w:hAnsi="Times New Roman"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371BC3"/>
    <w:multiLevelType w:val="hybridMultilevel"/>
    <w:tmpl w:val="1556C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61CC"/>
    <w:multiLevelType w:val="hybridMultilevel"/>
    <w:tmpl w:val="5122F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2E35D7"/>
    <w:multiLevelType w:val="hybridMultilevel"/>
    <w:tmpl w:val="F6106DC8"/>
    <w:lvl w:ilvl="0" w:tplc="113EFA24">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num>
  <w:num w:numId="2">
    <w:abstractNumId w:val="19"/>
  </w:num>
  <w:num w:numId="3">
    <w:abstractNumId w:val="5"/>
  </w:num>
  <w:num w:numId="4">
    <w:abstractNumId w:val="9"/>
  </w:num>
  <w:num w:numId="5">
    <w:abstractNumId w:val="20"/>
  </w:num>
  <w:num w:numId="6">
    <w:abstractNumId w:val="13"/>
  </w:num>
  <w:num w:numId="7">
    <w:abstractNumId w:val="22"/>
  </w:num>
  <w:num w:numId="8">
    <w:abstractNumId w:val="8"/>
  </w:num>
  <w:num w:numId="9">
    <w:abstractNumId w:val="4"/>
  </w:num>
  <w:num w:numId="10">
    <w:abstractNumId w:val="17"/>
  </w:num>
  <w:num w:numId="11">
    <w:abstractNumId w:val="10"/>
  </w:num>
  <w:num w:numId="12">
    <w:abstractNumId w:val="3"/>
  </w:num>
  <w:num w:numId="13">
    <w:abstractNumId w:val="0"/>
  </w:num>
  <w:num w:numId="14">
    <w:abstractNumId w:val="24"/>
  </w:num>
  <w:num w:numId="15">
    <w:abstractNumId w:val="18"/>
  </w:num>
  <w:num w:numId="16">
    <w:abstractNumId w:val="14"/>
  </w:num>
  <w:num w:numId="17">
    <w:abstractNumId w:val="23"/>
  </w:num>
  <w:num w:numId="18">
    <w:abstractNumId w:val="7"/>
  </w:num>
  <w:num w:numId="19">
    <w:abstractNumId w:val="11"/>
  </w:num>
  <w:num w:numId="20">
    <w:abstractNumId w:val="6"/>
  </w:num>
  <w:num w:numId="21">
    <w:abstractNumId w:val="16"/>
  </w:num>
  <w:num w:numId="22">
    <w:abstractNumId w:val="12"/>
  </w:num>
  <w:num w:numId="23">
    <w:abstractNumId w:val="15"/>
  </w:num>
  <w:num w:numId="24">
    <w:abstractNumId w:val="21"/>
  </w:num>
  <w:num w:numId="25">
    <w:abstractNumId w:val="1"/>
  </w:num>
  <w:num w:numId="2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AC4"/>
    <w:rsid w:val="0000136A"/>
    <w:rsid w:val="000058F7"/>
    <w:rsid w:val="00007663"/>
    <w:rsid w:val="0001405C"/>
    <w:rsid w:val="00016C48"/>
    <w:rsid w:val="00032448"/>
    <w:rsid w:val="0004483A"/>
    <w:rsid w:val="00073074"/>
    <w:rsid w:val="00073207"/>
    <w:rsid w:val="00080219"/>
    <w:rsid w:val="000824C9"/>
    <w:rsid w:val="000A6655"/>
    <w:rsid w:val="000A7FED"/>
    <w:rsid w:val="000C4555"/>
    <w:rsid w:val="000E6BEB"/>
    <w:rsid w:val="00103EB2"/>
    <w:rsid w:val="001214A7"/>
    <w:rsid w:val="00167080"/>
    <w:rsid w:val="00170D05"/>
    <w:rsid w:val="00187AD7"/>
    <w:rsid w:val="001D2718"/>
    <w:rsid w:val="001E395F"/>
    <w:rsid w:val="001E4041"/>
    <w:rsid w:val="001F2A83"/>
    <w:rsid w:val="00217664"/>
    <w:rsid w:val="00223235"/>
    <w:rsid w:val="002B3A19"/>
    <w:rsid w:val="002B7EA7"/>
    <w:rsid w:val="002C05FD"/>
    <w:rsid w:val="002C3007"/>
    <w:rsid w:val="002C31F6"/>
    <w:rsid w:val="002D53C4"/>
    <w:rsid w:val="002E10B2"/>
    <w:rsid w:val="002E3622"/>
    <w:rsid w:val="00304770"/>
    <w:rsid w:val="0031599A"/>
    <w:rsid w:val="00352448"/>
    <w:rsid w:val="00353C11"/>
    <w:rsid w:val="0035562E"/>
    <w:rsid w:val="00373319"/>
    <w:rsid w:val="00381D88"/>
    <w:rsid w:val="003A5304"/>
    <w:rsid w:val="003C0B55"/>
    <w:rsid w:val="003D439F"/>
    <w:rsid w:val="003E57CB"/>
    <w:rsid w:val="003F1B04"/>
    <w:rsid w:val="003F6C51"/>
    <w:rsid w:val="004270A7"/>
    <w:rsid w:val="00462173"/>
    <w:rsid w:val="00497622"/>
    <w:rsid w:val="004A4A03"/>
    <w:rsid w:val="004C254E"/>
    <w:rsid w:val="004C65C4"/>
    <w:rsid w:val="0053024E"/>
    <w:rsid w:val="00553679"/>
    <w:rsid w:val="00580965"/>
    <w:rsid w:val="00595D96"/>
    <w:rsid w:val="005D0899"/>
    <w:rsid w:val="005D09B0"/>
    <w:rsid w:val="005E3D32"/>
    <w:rsid w:val="005F7180"/>
    <w:rsid w:val="00610458"/>
    <w:rsid w:val="006448A3"/>
    <w:rsid w:val="0064591A"/>
    <w:rsid w:val="00646AC4"/>
    <w:rsid w:val="00650D04"/>
    <w:rsid w:val="006553B2"/>
    <w:rsid w:val="0067296F"/>
    <w:rsid w:val="0069350B"/>
    <w:rsid w:val="00695C2B"/>
    <w:rsid w:val="00696AA9"/>
    <w:rsid w:val="006C2C4D"/>
    <w:rsid w:val="006C2E27"/>
    <w:rsid w:val="006C3266"/>
    <w:rsid w:val="006C5FE3"/>
    <w:rsid w:val="006E6D35"/>
    <w:rsid w:val="006F73F4"/>
    <w:rsid w:val="007015C9"/>
    <w:rsid w:val="00711C8A"/>
    <w:rsid w:val="0071585B"/>
    <w:rsid w:val="007541C8"/>
    <w:rsid w:val="00771CDF"/>
    <w:rsid w:val="00777379"/>
    <w:rsid w:val="007A20A6"/>
    <w:rsid w:val="007C02BD"/>
    <w:rsid w:val="007E1689"/>
    <w:rsid w:val="007E424E"/>
    <w:rsid w:val="007E42BA"/>
    <w:rsid w:val="007E76AC"/>
    <w:rsid w:val="00800829"/>
    <w:rsid w:val="008033B2"/>
    <w:rsid w:val="008336A8"/>
    <w:rsid w:val="00855BBC"/>
    <w:rsid w:val="00864A72"/>
    <w:rsid w:val="0086760D"/>
    <w:rsid w:val="008B5B41"/>
    <w:rsid w:val="008D3087"/>
    <w:rsid w:val="008F5147"/>
    <w:rsid w:val="00912A32"/>
    <w:rsid w:val="00924C07"/>
    <w:rsid w:val="00926D2E"/>
    <w:rsid w:val="009332ED"/>
    <w:rsid w:val="009540E7"/>
    <w:rsid w:val="009723C3"/>
    <w:rsid w:val="00973278"/>
    <w:rsid w:val="00975329"/>
    <w:rsid w:val="009A2736"/>
    <w:rsid w:val="009B7A7F"/>
    <w:rsid w:val="009F1DA0"/>
    <w:rsid w:val="009F649D"/>
    <w:rsid w:val="00A00F38"/>
    <w:rsid w:val="00A3113C"/>
    <w:rsid w:val="00A352A4"/>
    <w:rsid w:val="00A607FB"/>
    <w:rsid w:val="00A67A03"/>
    <w:rsid w:val="00AB776C"/>
    <w:rsid w:val="00AC422E"/>
    <w:rsid w:val="00AE5B98"/>
    <w:rsid w:val="00AF6AE9"/>
    <w:rsid w:val="00B01065"/>
    <w:rsid w:val="00B11DA3"/>
    <w:rsid w:val="00B20467"/>
    <w:rsid w:val="00B25EFC"/>
    <w:rsid w:val="00B31C08"/>
    <w:rsid w:val="00B47B33"/>
    <w:rsid w:val="00B5483A"/>
    <w:rsid w:val="00B5720A"/>
    <w:rsid w:val="00B573E3"/>
    <w:rsid w:val="00B65763"/>
    <w:rsid w:val="00BA1C03"/>
    <w:rsid w:val="00BA7E5E"/>
    <w:rsid w:val="00BC6C8C"/>
    <w:rsid w:val="00BD1EA9"/>
    <w:rsid w:val="00BD3FB1"/>
    <w:rsid w:val="00BE7209"/>
    <w:rsid w:val="00BF2650"/>
    <w:rsid w:val="00BF3D2F"/>
    <w:rsid w:val="00C51340"/>
    <w:rsid w:val="00C61A3D"/>
    <w:rsid w:val="00C74470"/>
    <w:rsid w:val="00C86D7A"/>
    <w:rsid w:val="00C873E8"/>
    <w:rsid w:val="00CB34CB"/>
    <w:rsid w:val="00CD0A36"/>
    <w:rsid w:val="00CE587C"/>
    <w:rsid w:val="00CF22F0"/>
    <w:rsid w:val="00D36EA0"/>
    <w:rsid w:val="00D72977"/>
    <w:rsid w:val="00D8338E"/>
    <w:rsid w:val="00D84355"/>
    <w:rsid w:val="00D909B0"/>
    <w:rsid w:val="00DA22BE"/>
    <w:rsid w:val="00DA3462"/>
    <w:rsid w:val="00DB5C20"/>
    <w:rsid w:val="00DE0476"/>
    <w:rsid w:val="00DF6D9E"/>
    <w:rsid w:val="00DF7953"/>
    <w:rsid w:val="00E168CA"/>
    <w:rsid w:val="00E2686F"/>
    <w:rsid w:val="00E544E1"/>
    <w:rsid w:val="00E564DF"/>
    <w:rsid w:val="00E63B09"/>
    <w:rsid w:val="00E83832"/>
    <w:rsid w:val="00E876B3"/>
    <w:rsid w:val="00E91585"/>
    <w:rsid w:val="00EA5BF4"/>
    <w:rsid w:val="00F17DF9"/>
    <w:rsid w:val="00F20325"/>
    <w:rsid w:val="00F54A67"/>
    <w:rsid w:val="00F73AE2"/>
    <w:rsid w:val="00F82DB4"/>
    <w:rsid w:val="00F93275"/>
    <w:rsid w:val="00F93683"/>
    <w:rsid w:val="00FA39B3"/>
    <w:rsid w:val="00FA5E83"/>
    <w:rsid w:val="00FE0997"/>
    <w:rsid w:val="00FE55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AC4"/>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646AC4"/>
    <w:rPr>
      <w:rFonts w:cs="Times New Roman"/>
      <w:sz w:val="16"/>
    </w:rPr>
  </w:style>
  <w:style w:type="paragraph" w:styleId="CommentText">
    <w:name w:val="annotation text"/>
    <w:basedOn w:val="Normal"/>
    <w:link w:val="CommentTextChar"/>
    <w:uiPriority w:val="99"/>
    <w:rsid w:val="00646AC4"/>
    <w:rPr>
      <w:rFonts w:eastAsia="Calibri"/>
      <w:sz w:val="20"/>
      <w:szCs w:val="20"/>
    </w:rPr>
  </w:style>
  <w:style w:type="character" w:customStyle="1" w:styleId="CommentTextChar">
    <w:name w:val="Comment Text Char"/>
    <w:link w:val="CommentText"/>
    <w:uiPriority w:val="99"/>
    <w:locked/>
    <w:rsid w:val="00646AC4"/>
    <w:rPr>
      <w:rFonts w:ascii="Times New Roman" w:hAnsi="Times New Roman" w:cs="Times New Roman"/>
      <w:sz w:val="20"/>
      <w:szCs w:val="20"/>
    </w:rPr>
  </w:style>
  <w:style w:type="paragraph" w:styleId="ListParagraph">
    <w:name w:val="List Paragraph"/>
    <w:basedOn w:val="Normal"/>
    <w:uiPriority w:val="34"/>
    <w:qFormat/>
    <w:rsid w:val="00646AC4"/>
    <w:pPr>
      <w:spacing w:after="120"/>
      <w:ind w:left="720" w:hanging="397"/>
      <w:contextualSpacing/>
      <w:jc w:val="both"/>
    </w:pPr>
    <w:rPr>
      <w:rFonts w:eastAsia="Calibri"/>
      <w:sz w:val="28"/>
      <w:szCs w:val="28"/>
    </w:rPr>
  </w:style>
  <w:style w:type="paragraph" w:styleId="BalloonText">
    <w:name w:val="Balloon Text"/>
    <w:basedOn w:val="Normal"/>
    <w:link w:val="BalloonTextChar"/>
    <w:uiPriority w:val="99"/>
    <w:semiHidden/>
    <w:rsid w:val="00646AC4"/>
    <w:rPr>
      <w:rFonts w:ascii="Tahoma" w:eastAsia="Calibri" w:hAnsi="Tahoma"/>
      <w:sz w:val="16"/>
      <w:szCs w:val="16"/>
    </w:rPr>
  </w:style>
  <w:style w:type="character" w:customStyle="1" w:styleId="BalloonTextChar">
    <w:name w:val="Balloon Text Char"/>
    <w:link w:val="BalloonText"/>
    <w:uiPriority w:val="99"/>
    <w:semiHidden/>
    <w:locked/>
    <w:rsid w:val="00646AC4"/>
    <w:rPr>
      <w:rFonts w:ascii="Tahoma" w:hAnsi="Tahoma" w:cs="Tahoma"/>
      <w:sz w:val="16"/>
      <w:szCs w:val="16"/>
    </w:rPr>
  </w:style>
  <w:style w:type="paragraph" w:styleId="Header">
    <w:name w:val="header"/>
    <w:basedOn w:val="Normal"/>
    <w:link w:val="HeaderChar"/>
    <w:uiPriority w:val="99"/>
    <w:rsid w:val="00CE587C"/>
    <w:pPr>
      <w:tabs>
        <w:tab w:val="center" w:pos="4320"/>
        <w:tab w:val="right" w:pos="8640"/>
      </w:tabs>
    </w:pPr>
  </w:style>
  <w:style w:type="character" w:customStyle="1" w:styleId="HeaderChar">
    <w:name w:val="Header Char"/>
    <w:link w:val="Header"/>
    <w:uiPriority w:val="99"/>
    <w:semiHidden/>
    <w:rsid w:val="000433A5"/>
    <w:rPr>
      <w:rFonts w:ascii="Times New Roman" w:eastAsia="Times New Roman" w:hAnsi="Times New Roman"/>
      <w:sz w:val="26"/>
      <w:szCs w:val="26"/>
    </w:rPr>
  </w:style>
  <w:style w:type="paragraph" w:styleId="Footer">
    <w:name w:val="footer"/>
    <w:basedOn w:val="Normal"/>
    <w:link w:val="FooterChar"/>
    <w:uiPriority w:val="99"/>
    <w:rsid w:val="00CE587C"/>
    <w:pPr>
      <w:tabs>
        <w:tab w:val="center" w:pos="4320"/>
        <w:tab w:val="right" w:pos="8640"/>
      </w:tabs>
    </w:pPr>
  </w:style>
  <w:style w:type="character" w:customStyle="1" w:styleId="FooterChar">
    <w:name w:val="Footer Char"/>
    <w:link w:val="Footer"/>
    <w:uiPriority w:val="99"/>
    <w:semiHidden/>
    <w:rsid w:val="000433A5"/>
    <w:rPr>
      <w:rFonts w:ascii="Times New Roman" w:eastAsia="Times New Roman" w:hAnsi="Times New Roman"/>
      <w:sz w:val="26"/>
      <w:szCs w:val="26"/>
    </w:rPr>
  </w:style>
  <w:style w:type="character" w:styleId="Hyperlink">
    <w:name w:val="Hyperlink"/>
    <w:basedOn w:val="DefaultParagraphFont"/>
    <w:uiPriority w:val="99"/>
    <w:unhideWhenUsed/>
    <w:rsid w:val="00D8338E"/>
    <w:rPr>
      <w:color w:val="0000FF"/>
      <w:u w:val="single"/>
    </w:rPr>
  </w:style>
  <w:style w:type="paragraph" w:styleId="DocumentMap">
    <w:name w:val="Document Map"/>
    <w:basedOn w:val="Normal"/>
    <w:link w:val="DocumentMapChar"/>
    <w:uiPriority w:val="99"/>
    <w:semiHidden/>
    <w:unhideWhenUsed/>
    <w:rsid w:val="0086760D"/>
    <w:rPr>
      <w:rFonts w:ascii="Tahoma" w:hAnsi="Tahoma" w:cs="Tahoma"/>
      <w:sz w:val="16"/>
      <w:szCs w:val="16"/>
    </w:rPr>
  </w:style>
  <w:style w:type="character" w:customStyle="1" w:styleId="DocumentMapChar">
    <w:name w:val="Document Map Char"/>
    <w:basedOn w:val="DefaultParagraphFont"/>
    <w:link w:val="DocumentMap"/>
    <w:uiPriority w:val="99"/>
    <w:semiHidden/>
    <w:rsid w:val="0086760D"/>
    <w:rPr>
      <w:rFonts w:ascii="Tahoma" w:eastAsia="Times New Roman" w:hAnsi="Tahoma" w:cs="Tahoma"/>
      <w:sz w:val="16"/>
      <w:szCs w:val="16"/>
    </w:rPr>
  </w:style>
  <w:style w:type="table" w:styleId="TableGrid">
    <w:name w:val="Table Grid"/>
    <w:basedOn w:val="TableNormal"/>
    <w:locked/>
    <w:rsid w:val="007015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912A32"/>
    <w:rPr>
      <w:rFonts w:eastAsia="Times New Roman"/>
      <w:b/>
      <w:bCs/>
    </w:rPr>
  </w:style>
  <w:style w:type="character" w:customStyle="1" w:styleId="CommentSubjectChar">
    <w:name w:val="Comment Subject Char"/>
    <w:basedOn w:val="CommentTextChar"/>
    <w:link w:val="CommentSubject"/>
    <w:uiPriority w:val="99"/>
    <w:semiHidden/>
    <w:rsid w:val="00912A32"/>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annotation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AC4"/>
    <w:rPr>
      <w:rFonts w:ascii="Times New Roman" w:eastAsia="Times New Roman" w:hAnsi="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646AC4"/>
    <w:rPr>
      <w:rFonts w:cs="Times New Roman"/>
      <w:sz w:val="16"/>
    </w:rPr>
  </w:style>
  <w:style w:type="paragraph" w:styleId="CommentText">
    <w:name w:val="annotation text"/>
    <w:basedOn w:val="Normal"/>
    <w:link w:val="CommentTextChar"/>
    <w:uiPriority w:val="99"/>
    <w:rsid w:val="00646AC4"/>
    <w:rPr>
      <w:rFonts w:eastAsia="Calibri"/>
      <w:sz w:val="20"/>
      <w:szCs w:val="20"/>
    </w:rPr>
  </w:style>
  <w:style w:type="character" w:customStyle="1" w:styleId="CommentTextChar">
    <w:name w:val="Comment Text Char"/>
    <w:link w:val="CommentText"/>
    <w:uiPriority w:val="99"/>
    <w:locked/>
    <w:rsid w:val="00646AC4"/>
    <w:rPr>
      <w:rFonts w:ascii="Times New Roman" w:hAnsi="Times New Roman" w:cs="Times New Roman"/>
      <w:sz w:val="20"/>
      <w:szCs w:val="20"/>
    </w:rPr>
  </w:style>
  <w:style w:type="paragraph" w:styleId="ListParagraph">
    <w:name w:val="List Paragraph"/>
    <w:basedOn w:val="Normal"/>
    <w:uiPriority w:val="34"/>
    <w:qFormat/>
    <w:rsid w:val="00646AC4"/>
    <w:pPr>
      <w:spacing w:after="120"/>
      <w:ind w:left="720" w:hanging="397"/>
      <w:contextualSpacing/>
      <w:jc w:val="both"/>
    </w:pPr>
    <w:rPr>
      <w:rFonts w:eastAsia="Calibri"/>
      <w:sz w:val="28"/>
      <w:szCs w:val="28"/>
    </w:rPr>
  </w:style>
  <w:style w:type="paragraph" w:styleId="BalloonText">
    <w:name w:val="Balloon Text"/>
    <w:basedOn w:val="Normal"/>
    <w:link w:val="BalloonTextChar"/>
    <w:uiPriority w:val="99"/>
    <w:semiHidden/>
    <w:rsid w:val="00646AC4"/>
    <w:rPr>
      <w:rFonts w:ascii="Tahoma" w:eastAsia="Calibri" w:hAnsi="Tahoma"/>
      <w:sz w:val="16"/>
      <w:szCs w:val="16"/>
    </w:rPr>
  </w:style>
  <w:style w:type="character" w:customStyle="1" w:styleId="BalloonTextChar">
    <w:name w:val="Balloon Text Char"/>
    <w:link w:val="BalloonText"/>
    <w:uiPriority w:val="99"/>
    <w:semiHidden/>
    <w:locked/>
    <w:rsid w:val="00646AC4"/>
    <w:rPr>
      <w:rFonts w:ascii="Tahoma" w:hAnsi="Tahoma" w:cs="Tahoma"/>
      <w:sz w:val="16"/>
      <w:szCs w:val="16"/>
    </w:rPr>
  </w:style>
  <w:style w:type="paragraph" w:styleId="Header">
    <w:name w:val="header"/>
    <w:basedOn w:val="Normal"/>
    <w:link w:val="HeaderChar"/>
    <w:uiPriority w:val="99"/>
    <w:rsid w:val="00CE587C"/>
    <w:pPr>
      <w:tabs>
        <w:tab w:val="center" w:pos="4320"/>
        <w:tab w:val="right" w:pos="8640"/>
      </w:tabs>
    </w:pPr>
  </w:style>
  <w:style w:type="character" w:customStyle="1" w:styleId="HeaderChar">
    <w:name w:val="Header Char"/>
    <w:link w:val="Header"/>
    <w:uiPriority w:val="99"/>
    <w:semiHidden/>
    <w:rsid w:val="000433A5"/>
    <w:rPr>
      <w:rFonts w:ascii="Times New Roman" w:eastAsia="Times New Roman" w:hAnsi="Times New Roman"/>
      <w:sz w:val="26"/>
      <w:szCs w:val="26"/>
    </w:rPr>
  </w:style>
  <w:style w:type="paragraph" w:styleId="Footer">
    <w:name w:val="footer"/>
    <w:basedOn w:val="Normal"/>
    <w:link w:val="FooterChar"/>
    <w:uiPriority w:val="99"/>
    <w:rsid w:val="00CE587C"/>
    <w:pPr>
      <w:tabs>
        <w:tab w:val="center" w:pos="4320"/>
        <w:tab w:val="right" w:pos="8640"/>
      </w:tabs>
    </w:pPr>
  </w:style>
  <w:style w:type="character" w:customStyle="1" w:styleId="FooterChar">
    <w:name w:val="Footer Char"/>
    <w:link w:val="Footer"/>
    <w:uiPriority w:val="99"/>
    <w:semiHidden/>
    <w:rsid w:val="000433A5"/>
    <w:rPr>
      <w:rFonts w:ascii="Times New Roman" w:eastAsia="Times New Roman" w:hAnsi="Times New Roman"/>
      <w:sz w:val="26"/>
      <w:szCs w:val="26"/>
    </w:rPr>
  </w:style>
  <w:style w:type="character" w:styleId="Hyperlink">
    <w:name w:val="Hyperlink"/>
    <w:basedOn w:val="DefaultParagraphFont"/>
    <w:uiPriority w:val="99"/>
    <w:unhideWhenUsed/>
    <w:rsid w:val="00D8338E"/>
    <w:rPr>
      <w:color w:val="0000FF"/>
      <w:u w:val="single"/>
    </w:rPr>
  </w:style>
  <w:style w:type="paragraph" w:styleId="DocumentMap">
    <w:name w:val="Document Map"/>
    <w:basedOn w:val="Normal"/>
    <w:link w:val="DocumentMapChar"/>
    <w:uiPriority w:val="99"/>
    <w:semiHidden/>
    <w:unhideWhenUsed/>
    <w:rsid w:val="0086760D"/>
    <w:rPr>
      <w:rFonts w:ascii="Tahoma" w:hAnsi="Tahoma" w:cs="Tahoma"/>
      <w:sz w:val="16"/>
      <w:szCs w:val="16"/>
    </w:rPr>
  </w:style>
  <w:style w:type="character" w:customStyle="1" w:styleId="DocumentMapChar">
    <w:name w:val="Document Map Char"/>
    <w:basedOn w:val="DefaultParagraphFont"/>
    <w:link w:val="DocumentMap"/>
    <w:uiPriority w:val="99"/>
    <w:semiHidden/>
    <w:rsid w:val="0086760D"/>
    <w:rPr>
      <w:rFonts w:ascii="Tahoma" w:eastAsia="Times New Roman" w:hAnsi="Tahoma" w:cs="Tahoma"/>
      <w:sz w:val="16"/>
      <w:szCs w:val="16"/>
    </w:rPr>
  </w:style>
  <w:style w:type="table" w:styleId="TableGrid">
    <w:name w:val="Table Grid"/>
    <w:basedOn w:val="TableNormal"/>
    <w:locked/>
    <w:rsid w:val="007015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912A32"/>
    <w:rPr>
      <w:rFonts w:eastAsia="Times New Roman"/>
      <w:b/>
      <w:bCs/>
    </w:rPr>
  </w:style>
  <w:style w:type="character" w:customStyle="1" w:styleId="CommentSubjectChar">
    <w:name w:val="Comment Subject Char"/>
    <w:basedOn w:val="CommentTextChar"/>
    <w:link w:val="CommentSubject"/>
    <w:uiPriority w:val="99"/>
    <w:semiHidden/>
    <w:rsid w:val="00912A3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880987">
      <w:bodyDiv w:val="1"/>
      <w:marLeft w:val="0"/>
      <w:marRight w:val="0"/>
      <w:marTop w:val="0"/>
      <w:marBottom w:val="0"/>
      <w:divBdr>
        <w:top w:val="none" w:sz="0" w:space="0" w:color="auto"/>
        <w:left w:val="none" w:sz="0" w:space="0" w:color="auto"/>
        <w:bottom w:val="none" w:sz="0" w:space="0" w:color="auto"/>
        <w:right w:val="none" w:sz="0" w:space="0" w:color="auto"/>
      </w:divBdr>
    </w:div>
    <w:div w:id="1674330989">
      <w:bodyDiv w:val="1"/>
      <w:marLeft w:val="0"/>
      <w:marRight w:val="0"/>
      <w:marTop w:val="0"/>
      <w:marBottom w:val="0"/>
      <w:divBdr>
        <w:top w:val="none" w:sz="0" w:space="0" w:color="auto"/>
        <w:left w:val="none" w:sz="0" w:space="0" w:color="auto"/>
        <w:bottom w:val="none" w:sz="0" w:space="0" w:color="auto"/>
        <w:right w:val="none" w:sz="0" w:space="0" w:color="auto"/>
      </w:divBdr>
    </w:div>
    <w:div w:id="1746293176">
      <w:bodyDiv w:val="1"/>
      <w:marLeft w:val="0"/>
      <w:marRight w:val="0"/>
      <w:marTop w:val="0"/>
      <w:marBottom w:val="0"/>
      <w:divBdr>
        <w:top w:val="none" w:sz="0" w:space="0" w:color="auto"/>
        <w:left w:val="none" w:sz="0" w:space="0" w:color="auto"/>
        <w:bottom w:val="none" w:sz="0" w:space="0" w:color="auto"/>
        <w:right w:val="none" w:sz="0" w:space="0" w:color="auto"/>
      </w:divBdr>
    </w:div>
    <w:div w:id="1848321431">
      <w:bodyDiv w:val="1"/>
      <w:marLeft w:val="0"/>
      <w:marRight w:val="0"/>
      <w:marTop w:val="0"/>
      <w:marBottom w:val="0"/>
      <w:divBdr>
        <w:top w:val="none" w:sz="0" w:space="0" w:color="auto"/>
        <w:left w:val="none" w:sz="0" w:space="0" w:color="auto"/>
        <w:bottom w:val="none" w:sz="0" w:space="0" w:color="auto"/>
        <w:right w:val="none" w:sz="0" w:space="0" w:color="auto"/>
      </w:divBdr>
    </w:div>
    <w:div w:id="2117362142">
      <w:bodyDiv w:val="1"/>
      <w:marLeft w:val="0"/>
      <w:marRight w:val="0"/>
      <w:marTop w:val="0"/>
      <w:marBottom w:val="0"/>
      <w:divBdr>
        <w:top w:val="none" w:sz="0" w:space="0" w:color="auto"/>
        <w:left w:val="none" w:sz="0" w:space="0" w:color="auto"/>
        <w:bottom w:val="none" w:sz="0" w:space="0" w:color="auto"/>
        <w:right w:val="none" w:sz="0" w:space="0" w:color="auto"/>
      </w:divBdr>
    </w:div>
    <w:div w:id="214061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gocnt2@msb.com.vn"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mailto:haittt@msb.com.vn" TargetMode="External"/><Relationship Id="rId17" Type="http://schemas.openxmlformats.org/officeDocument/2006/relationships/package" Target="embeddings/Microsoft_Excel_Worksheet1.xls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oleObject" Target="embeddings/Microsoft_Word_97_-_2003_Document1.doc"/><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090F48-5644-4DEE-9D88-F214DC2CE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2440</Words>
  <Characters>13911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MSB</Company>
  <LinksUpToDate>false</LinksUpToDate>
  <CharactersWithSpaces>16319</CharactersWithSpaces>
  <SharedDoc>false</SharedDoc>
  <HLinks>
    <vt:vector size="12" baseType="variant">
      <vt:variant>
        <vt:i4>4718694</vt:i4>
      </vt:variant>
      <vt:variant>
        <vt:i4>3</vt:i4>
      </vt:variant>
      <vt:variant>
        <vt:i4>0</vt:i4>
      </vt:variant>
      <vt:variant>
        <vt:i4>5</vt:i4>
      </vt:variant>
      <vt:variant>
        <vt:lpwstr>mailto:ngocnt2@msb.com.vn</vt:lpwstr>
      </vt:variant>
      <vt:variant>
        <vt:lpwstr/>
      </vt:variant>
      <vt:variant>
        <vt:i4>2424924</vt:i4>
      </vt:variant>
      <vt:variant>
        <vt:i4>0</vt:i4>
      </vt:variant>
      <vt:variant>
        <vt:i4>0</vt:i4>
      </vt:variant>
      <vt:variant>
        <vt:i4>5</vt:i4>
      </vt:variant>
      <vt:variant>
        <vt:lpwstr>mailto:haittt@msb.com.vn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PhanTrinhBan</dc:creator>
  <cp:lastModifiedBy>LoyalM</cp:lastModifiedBy>
  <cp:revision>2</cp:revision>
  <cp:lastPrinted>2013-01-17T02:45:00Z</cp:lastPrinted>
  <dcterms:created xsi:type="dcterms:W3CDTF">2013-03-21T08:56:00Z</dcterms:created>
  <dcterms:modified xsi:type="dcterms:W3CDTF">2013-03-21T08:56:00Z</dcterms:modified>
</cp:coreProperties>
</file>